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33613" w14:textId="77777777" w:rsidR="00D3407C" w:rsidRPr="00F77AF2" w:rsidRDefault="004540D9" w:rsidP="007E0E60">
      <w:pPr>
        <w:pStyle w:val="Nzev"/>
        <w:rPr>
          <w:rStyle w:val="itwtqi23ioopmk3o6ert"/>
        </w:rPr>
      </w:pPr>
      <w:r w:rsidRPr="00F77AF2">
        <w:rPr>
          <w:rStyle w:val="itwtqi23ioopmk3o6ert"/>
        </w:rPr>
        <w:t>Aplikace pro doporučování podobných veřejných zakázek</w:t>
      </w:r>
    </w:p>
    <w:p w14:paraId="01DE4834" w14:textId="77777777" w:rsidR="007E0E60" w:rsidRPr="00F77AF2" w:rsidRDefault="007E0E60" w:rsidP="007E0E60">
      <w:pPr>
        <w:pStyle w:val="Nadpis2"/>
      </w:pPr>
      <w:bookmarkStart w:id="0" w:name="_Toc29571919"/>
      <w:r w:rsidRPr="00F77AF2">
        <w:t>Historie dokumentu</w:t>
      </w:r>
      <w:bookmarkEnd w:id="0"/>
    </w:p>
    <w:tbl>
      <w:tblPr>
        <w:tblStyle w:val="Tabulkasmkou4zvraznn1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6657"/>
      </w:tblGrid>
      <w:tr w:rsidR="00240D1C" w:rsidRPr="00F77AF2" w14:paraId="2A23E33D" w14:textId="77777777" w:rsidTr="00240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84B4F1" w14:textId="77777777" w:rsidR="00240D1C" w:rsidRPr="00F77AF2" w:rsidRDefault="00240D1C" w:rsidP="00240D1C">
            <w:r w:rsidRPr="00F77AF2">
              <w:t>Datum</w:t>
            </w:r>
          </w:p>
        </w:tc>
        <w:tc>
          <w:tcPr>
            <w:tcW w:w="992" w:type="dxa"/>
          </w:tcPr>
          <w:p w14:paraId="491E4CAB" w14:textId="77777777" w:rsidR="00240D1C" w:rsidRPr="00F77AF2" w:rsidRDefault="00240D1C" w:rsidP="0024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7AF2">
              <w:t>Autor</w:t>
            </w:r>
          </w:p>
        </w:tc>
        <w:tc>
          <w:tcPr>
            <w:tcW w:w="6657" w:type="dxa"/>
          </w:tcPr>
          <w:p w14:paraId="2A701D61" w14:textId="77777777" w:rsidR="00240D1C" w:rsidRPr="00F77AF2" w:rsidRDefault="00240D1C" w:rsidP="0024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7AF2">
              <w:t>Změna</w:t>
            </w:r>
          </w:p>
        </w:tc>
      </w:tr>
      <w:tr w:rsidR="007E0E60" w:rsidRPr="00F77AF2" w14:paraId="5A00D17C" w14:textId="77777777" w:rsidTr="007E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D15C33" w14:textId="77777777" w:rsidR="00240D1C" w:rsidRPr="00F77AF2" w:rsidRDefault="00240D1C" w:rsidP="00240D1C">
            <w:r w:rsidRPr="00F77AF2">
              <w:t>-</w:t>
            </w:r>
          </w:p>
        </w:tc>
        <w:tc>
          <w:tcPr>
            <w:tcW w:w="992" w:type="dxa"/>
          </w:tcPr>
          <w:p w14:paraId="23CADD7B" w14:textId="77777777" w:rsidR="00240D1C" w:rsidRPr="00F77AF2" w:rsidRDefault="00240D1C" w:rsidP="0024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AF2">
              <w:t>Milan</w:t>
            </w:r>
          </w:p>
        </w:tc>
        <w:tc>
          <w:tcPr>
            <w:tcW w:w="6657" w:type="dxa"/>
          </w:tcPr>
          <w:p w14:paraId="389F8011" w14:textId="77777777" w:rsidR="00240D1C" w:rsidRPr="00F77AF2" w:rsidRDefault="00240D1C" w:rsidP="0024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AF2">
              <w:t>Inicializace (abstrakt, data, techstack)</w:t>
            </w:r>
          </w:p>
        </w:tc>
      </w:tr>
      <w:tr w:rsidR="00240D1C" w:rsidRPr="00F77AF2" w14:paraId="01F810BC" w14:textId="77777777" w:rsidTr="007E0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715C8F" w14:textId="77777777" w:rsidR="00240D1C" w:rsidRPr="00F77AF2" w:rsidRDefault="00C31447" w:rsidP="00240D1C">
            <w:r w:rsidRPr="00F77AF2">
              <w:t>8.1.2020</w:t>
            </w:r>
          </w:p>
        </w:tc>
        <w:tc>
          <w:tcPr>
            <w:tcW w:w="992" w:type="dxa"/>
          </w:tcPr>
          <w:p w14:paraId="53F8C3F9" w14:textId="77777777" w:rsidR="00240D1C" w:rsidRPr="00F77AF2" w:rsidRDefault="00C31447" w:rsidP="0024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AF2">
              <w:t>Milan</w:t>
            </w:r>
          </w:p>
        </w:tc>
        <w:tc>
          <w:tcPr>
            <w:tcW w:w="6657" w:type="dxa"/>
          </w:tcPr>
          <w:p w14:paraId="09830233" w14:textId="77777777" w:rsidR="00240D1C" w:rsidRPr="00F77AF2" w:rsidRDefault="00C31447" w:rsidP="0024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AF2">
              <w:t>Update (abstract</w:t>
            </w:r>
            <w:r w:rsidR="007E0E60" w:rsidRPr="00F77AF2">
              <w:t>, data, techstack)</w:t>
            </w:r>
          </w:p>
        </w:tc>
      </w:tr>
      <w:tr w:rsidR="007E0E60" w:rsidRPr="00F77AF2" w14:paraId="767D9389" w14:textId="77777777" w:rsidTr="007E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A6A43C" w14:textId="77777777" w:rsidR="00240D1C" w:rsidRPr="00F77AF2" w:rsidRDefault="007E0E60" w:rsidP="00240D1C">
            <w:r w:rsidRPr="00F77AF2">
              <w:t>8.1.2020</w:t>
            </w:r>
          </w:p>
        </w:tc>
        <w:tc>
          <w:tcPr>
            <w:tcW w:w="992" w:type="dxa"/>
          </w:tcPr>
          <w:p w14:paraId="27F76486" w14:textId="77777777" w:rsidR="00240D1C" w:rsidRPr="00F77AF2" w:rsidRDefault="007E0E60" w:rsidP="0024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AF2">
              <w:t>Milan</w:t>
            </w:r>
          </w:p>
        </w:tc>
        <w:tc>
          <w:tcPr>
            <w:tcW w:w="6657" w:type="dxa"/>
          </w:tcPr>
          <w:p w14:paraId="58D8212D" w14:textId="77777777" w:rsidR="00240D1C" w:rsidRPr="00F77AF2" w:rsidRDefault="007E0E60" w:rsidP="0024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AF2">
              <w:t>Změna struktury a přidání obsahu</w:t>
            </w:r>
          </w:p>
        </w:tc>
      </w:tr>
      <w:tr w:rsidR="00240D1C" w:rsidRPr="00F77AF2" w14:paraId="100EE8C5" w14:textId="77777777" w:rsidTr="007E0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A91E6F4" w14:textId="77777777" w:rsidR="00240D1C" w:rsidRPr="00F77AF2" w:rsidRDefault="00AF70D3" w:rsidP="00240D1C">
            <w:r w:rsidRPr="00F77AF2">
              <w:t>8.1.2020</w:t>
            </w:r>
          </w:p>
        </w:tc>
        <w:tc>
          <w:tcPr>
            <w:tcW w:w="992" w:type="dxa"/>
          </w:tcPr>
          <w:p w14:paraId="5A5605F7" w14:textId="77777777" w:rsidR="00240D1C" w:rsidRPr="00F77AF2" w:rsidRDefault="00AF70D3" w:rsidP="0024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AF2">
              <w:t>Milan</w:t>
            </w:r>
          </w:p>
        </w:tc>
        <w:tc>
          <w:tcPr>
            <w:tcW w:w="6657" w:type="dxa"/>
          </w:tcPr>
          <w:p w14:paraId="312FC114" w14:textId="77777777" w:rsidR="00240D1C" w:rsidRPr="00F77AF2" w:rsidRDefault="00AF70D3" w:rsidP="0024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AF2">
              <w:t>Přidání logického plánu</w:t>
            </w:r>
          </w:p>
        </w:tc>
      </w:tr>
      <w:tr w:rsidR="007E0E60" w:rsidRPr="00F77AF2" w14:paraId="7E9A5835" w14:textId="77777777" w:rsidTr="007E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7049281" w14:textId="77777777" w:rsidR="00240D1C" w:rsidRPr="00F77AF2" w:rsidRDefault="00EF59C5" w:rsidP="00240D1C">
            <w:r w:rsidRPr="00F77AF2">
              <w:t>8.1.2020</w:t>
            </w:r>
          </w:p>
        </w:tc>
        <w:tc>
          <w:tcPr>
            <w:tcW w:w="992" w:type="dxa"/>
          </w:tcPr>
          <w:p w14:paraId="75751688" w14:textId="77777777" w:rsidR="00240D1C" w:rsidRPr="00F77AF2" w:rsidRDefault="00EF59C5" w:rsidP="0024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AF2">
              <w:t>Milan</w:t>
            </w:r>
          </w:p>
        </w:tc>
        <w:tc>
          <w:tcPr>
            <w:tcW w:w="6657" w:type="dxa"/>
          </w:tcPr>
          <w:p w14:paraId="27EE5E09" w14:textId="77777777" w:rsidR="00240D1C" w:rsidRPr="00F77AF2" w:rsidRDefault="00EF59C5" w:rsidP="0024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AF2">
              <w:t>Přidání časového plánu</w:t>
            </w:r>
          </w:p>
        </w:tc>
      </w:tr>
      <w:tr w:rsidR="00240D1C" w:rsidRPr="00F77AF2" w14:paraId="74B424E9" w14:textId="77777777" w:rsidTr="007E0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36DA66" w14:textId="1D8D489F" w:rsidR="00240D1C" w:rsidRPr="00F77AF2" w:rsidRDefault="00B555D8" w:rsidP="00240D1C">
            <w:r>
              <w:t>10.1.2020</w:t>
            </w:r>
          </w:p>
        </w:tc>
        <w:tc>
          <w:tcPr>
            <w:tcW w:w="992" w:type="dxa"/>
          </w:tcPr>
          <w:p w14:paraId="0D653953" w14:textId="5027C6EA" w:rsidR="00240D1C" w:rsidRPr="00F77AF2" w:rsidRDefault="00B555D8" w:rsidP="0024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Milan</w:t>
            </w:r>
          </w:p>
        </w:tc>
        <w:tc>
          <w:tcPr>
            <w:tcW w:w="6657" w:type="dxa"/>
          </w:tcPr>
          <w:p w14:paraId="7F54D674" w14:textId="74E5C319" w:rsidR="00240D1C" w:rsidRPr="00F77AF2" w:rsidRDefault="00B555D8" w:rsidP="0024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Doplnění textu k jednotlivým kapitolám</w:t>
            </w:r>
          </w:p>
        </w:tc>
      </w:tr>
      <w:tr w:rsidR="007E0E60" w:rsidRPr="00F77AF2" w14:paraId="59FFD9F1" w14:textId="77777777" w:rsidTr="007E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F8F9C1" w14:textId="2E278D1F" w:rsidR="00240D1C" w:rsidRPr="00F77AF2" w:rsidRDefault="006D778E" w:rsidP="00240D1C">
            <w:r>
              <w:t>15.1.2020</w:t>
            </w:r>
          </w:p>
        </w:tc>
        <w:tc>
          <w:tcPr>
            <w:tcW w:w="992" w:type="dxa"/>
          </w:tcPr>
          <w:p w14:paraId="13922560" w14:textId="3E5D981B" w:rsidR="00240D1C" w:rsidRPr="00F77AF2" w:rsidRDefault="006D778E" w:rsidP="0024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Milan</w:t>
            </w:r>
          </w:p>
        </w:tc>
        <w:tc>
          <w:tcPr>
            <w:tcW w:w="6657" w:type="dxa"/>
          </w:tcPr>
          <w:p w14:paraId="68B0998E" w14:textId="666FC3E5" w:rsidR="00240D1C" w:rsidRPr="00F77AF2" w:rsidRDefault="006D778E" w:rsidP="000F55DD">
            <w:pPr>
              <w:tabs>
                <w:tab w:val="left" w:pos="25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Přidání Treexu u FEA04</w:t>
            </w:r>
            <w:r>
              <w:tab/>
            </w:r>
          </w:p>
        </w:tc>
      </w:tr>
      <w:tr w:rsidR="006D778E" w:rsidRPr="00F77AF2" w14:paraId="7ADB82D4" w14:textId="77777777" w:rsidTr="007E0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961C71" w14:textId="77777777" w:rsidR="006D778E" w:rsidRDefault="006D778E" w:rsidP="00240D1C"/>
        </w:tc>
        <w:tc>
          <w:tcPr>
            <w:tcW w:w="992" w:type="dxa"/>
          </w:tcPr>
          <w:p w14:paraId="5ECDBECA" w14:textId="77777777" w:rsidR="006D778E" w:rsidRDefault="006D778E" w:rsidP="0024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7" w:type="dxa"/>
          </w:tcPr>
          <w:p w14:paraId="161D3DE0" w14:textId="77777777" w:rsidR="006D778E" w:rsidRDefault="006D778E" w:rsidP="006D778E">
            <w:pPr>
              <w:tabs>
                <w:tab w:val="left" w:pos="25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78E" w:rsidRPr="00F77AF2" w14:paraId="25C81EA6" w14:textId="77777777" w:rsidTr="007E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6416C6" w14:textId="77777777" w:rsidR="006D778E" w:rsidRDefault="006D778E" w:rsidP="00240D1C"/>
        </w:tc>
        <w:tc>
          <w:tcPr>
            <w:tcW w:w="992" w:type="dxa"/>
          </w:tcPr>
          <w:p w14:paraId="79CA8E08" w14:textId="77777777" w:rsidR="006D778E" w:rsidRDefault="006D778E" w:rsidP="0024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7" w:type="dxa"/>
          </w:tcPr>
          <w:p w14:paraId="6AB7BC85" w14:textId="77777777" w:rsidR="006D778E" w:rsidRDefault="006D778E" w:rsidP="006D778E">
            <w:pPr>
              <w:tabs>
                <w:tab w:val="left" w:pos="25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778E" w:rsidRPr="00F77AF2" w14:paraId="3A2A7DAA" w14:textId="77777777" w:rsidTr="007E0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BEA303" w14:textId="77777777" w:rsidR="006D778E" w:rsidRDefault="006D778E" w:rsidP="00240D1C"/>
        </w:tc>
        <w:tc>
          <w:tcPr>
            <w:tcW w:w="992" w:type="dxa"/>
          </w:tcPr>
          <w:p w14:paraId="398094F0" w14:textId="77777777" w:rsidR="006D778E" w:rsidRDefault="006D778E" w:rsidP="0024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7" w:type="dxa"/>
          </w:tcPr>
          <w:p w14:paraId="14DE95EE" w14:textId="77777777" w:rsidR="006D778E" w:rsidRDefault="006D778E" w:rsidP="006D778E">
            <w:pPr>
              <w:tabs>
                <w:tab w:val="left" w:pos="25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78E" w:rsidRPr="00F77AF2" w14:paraId="2BDA7B9B" w14:textId="77777777" w:rsidTr="007E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6A3371" w14:textId="77777777" w:rsidR="006D778E" w:rsidRDefault="006D778E" w:rsidP="00240D1C"/>
        </w:tc>
        <w:tc>
          <w:tcPr>
            <w:tcW w:w="992" w:type="dxa"/>
          </w:tcPr>
          <w:p w14:paraId="544427A7" w14:textId="77777777" w:rsidR="006D778E" w:rsidRDefault="006D778E" w:rsidP="0024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7" w:type="dxa"/>
          </w:tcPr>
          <w:p w14:paraId="55B214F2" w14:textId="77777777" w:rsidR="006D778E" w:rsidRDefault="006D778E" w:rsidP="006D778E">
            <w:pPr>
              <w:tabs>
                <w:tab w:val="left" w:pos="25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778E" w:rsidRPr="00F77AF2" w14:paraId="55E67A72" w14:textId="77777777" w:rsidTr="007E0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A5AC24F" w14:textId="77777777" w:rsidR="006D778E" w:rsidRDefault="006D778E" w:rsidP="00240D1C"/>
        </w:tc>
        <w:tc>
          <w:tcPr>
            <w:tcW w:w="992" w:type="dxa"/>
          </w:tcPr>
          <w:p w14:paraId="36DD2F2F" w14:textId="77777777" w:rsidR="006D778E" w:rsidRDefault="006D778E" w:rsidP="0024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7" w:type="dxa"/>
          </w:tcPr>
          <w:p w14:paraId="5E67F9C9" w14:textId="77777777" w:rsidR="006D778E" w:rsidRDefault="006D778E" w:rsidP="006D778E">
            <w:pPr>
              <w:tabs>
                <w:tab w:val="left" w:pos="25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78E" w:rsidRPr="00F77AF2" w14:paraId="6E078F88" w14:textId="77777777" w:rsidTr="007E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B4D94D" w14:textId="77777777" w:rsidR="006D778E" w:rsidRDefault="006D778E" w:rsidP="00240D1C"/>
        </w:tc>
        <w:tc>
          <w:tcPr>
            <w:tcW w:w="992" w:type="dxa"/>
          </w:tcPr>
          <w:p w14:paraId="270121F6" w14:textId="77777777" w:rsidR="006D778E" w:rsidRDefault="006D778E" w:rsidP="0024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7" w:type="dxa"/>
          </w:tcPr>
          <w:p w14:paraId="71809CAD" w14:textId="77777777" w:rsidR="006D778E" w:rsidRDefault="006D778E" w:rsidP="006D778E">
            <w:pPr>
              <w:tabs>
                <w:tab w:val="left" w:pos="25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778E" w:rsidRPr="00F77AF2" w14:paraId="5FEA3825" w14:textId="77777777" w:rsidTr="007E0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B80F58" w14:textId="77777777" w:rsidR="006D778E" w:rsidRDefault="006D778E" w:rsidP="00240D1C"/>
        </w:tc>
        <w:tc>
          <w:tcPr>
            <w:tcW w:w="992" w:type="dxa"/>
          </w:tcPr>
          <w:p w14:paraId="3B315120" w14:textId="77777777" w:rsidR="006D778E" w:rsidRDefault="006D778E" w:rsidP="0024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7" w:type="dxa"/>
          </w:tcPr>
          <w:p w14:paraId="6E020E44" w14:textId="77777777" w:rsidR="006D778E" w:rsidRDefault="006D778E" w:rsidP="006D778E">
            <w:pPr>
              <w:tabs>
                <w:tab w:val="left" w:pos="25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78E" w:rsidRPr="00F77AF2" w14:paraId="532304E5" w14:textId="77777777" w:rsidTr="007E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F26ED2" w14:textId="77777777" w:rsidR="006D778E" w:rsidRDefault="006D778E" w:rsidP="00240D1C"/>
        </w:tc>
        <w:tc>
          <w:tcPr>
            <w:tcW w:w="992" w:type="dxa"/>
          </w:tcPr>
          <w:p w14:paraId="25922BF5" w14:textId="77777777" w:rsidR="006D778E" w:rsidRDefault="006D778E" w:rsidP="0024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7" w:type="dxa"/>
          </w:tcPr>
          <w:p w14:paraId="73AD1C49" w14:textId="77777777" w:rsidR="006D778E" w:rsidRDefault="006D778E" w:rsidP="006D778E">
            <w:pPr>
              <w:tabs>
                <w:tab w:val="left" w:pos="25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778E" w:rsidRPr="00F77AF2" w14:paraId="770CA946" w14:textId="77777777" w:rsidTr="007E0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AE0519" w14:textId="77777777" w:rsidR="006D778E" w:rsidRDefault="006D778E" w:rsidP="00240D1C"/>
        </w:tc>
        <w:tc>
          <w:tcPr>
            <w:tcW w:w="992" w:type="dxa"/>
          </w:tcPr>
          <w:p w14:paraId="36065F8B" w14:textId="77777777" w:rsidR="006D778E" w:rsidRDefault="006D778E" w:rsidP="0024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7" w:type="dxa"/>
          </w:tcPr>
          <w:p w14:paraId="2D8C3652" w14:textId="77777777" w:rsidR="006D778E" w:rsidRDefault="006D778E" w:rsidP="006D778E">
            <w:pPr>
              <w:tabs>
                <w:tab w:val="left" w:pos="25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78E" w:rsidRPr="00F77AF2" w14:paraId="24BC7983" w14:textId="77777777" w:rsidTr="007E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5B291C" w14:textId="77777777" w:rsidR="006D778E" w:rsidRDefault="006D778E" w:rsidP="00240D1C"/>
        </w:tc>
        <w:tc>
          <w:tcPr>
            <w:tcW w:w="992" w:type="dxa"/>
          </w:tcPr>
          <w:p w14:paraId="0844D2AB" w14:textId="77777777" w:rsidR="006D778E" w:rsidRDefault="006D778E" w:rsidP="0024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7" w:type="dxa"/>
          </w:tcPr>
          <w:p w14:paraId="5352A623" w14:textId="77777777" w:rsidR="006D778E" w:rsidRDefault="006D778E" w:rsidP="006D778E">
            <w:pPr>
              <w:tabs>
                <w:tab w:val="left" w:pos="25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778E" w:rsidRPr="00F77AF2" w14:paraId="41C9FD56" w14:textId="77777777" w:rsidTr="007E0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21C2B9" w14:textId="77777777" w:rsidR="006D778E" w:rsidRDefault="006D778E" w:rsidP="00240D1C"/>
        </w:tc>
        <w:tc>
          <w:tcPr>
            <w:tcW w:w="992" w:type="dxa"/>
          </w:tcPr>
          <w:p w14:paraId="67382193" w14:textId="77777777" w:rsidR="006D778E" w:rsidRDefault="006D778E" w:rsidP="0024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7" w:type="dxa"/>
          </w:tcPr>
          <w:p w14:paraId="6F6CF398" w14:textId="77777777" w:rsidR="006D778E" w:rsidRDefault="006D778E" w:rsidP="006D778E">
            <w:pPr>
              <w:tabs>
                <w:tab w:val="left" w:pos="25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78E" w:rsidRPr="00F77AF2" w14:paraId="26E3F079" w14:textId="77777777" w:rsidTr="007E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A9C8AE" w14:textId="77777777" w:rsidR="006D778E" w:rsidRDefault="006D778E" w:rsidP="00240D1C"/>
        </w:tc>
        <w:tc>
          <w:tcPr>
            <w:tcW w:w="992" w:type="dxa"/>
          </w:tcPr>
          <w:p w14:paraId="4984B39F" w14:textId="77777777" w:rsidR="006D778E" w:rsidRDefault="006D778E" w:rsidP="0024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7" w:type="dxa"/>
          </w:tcPr>
          <w:p w14:paraId="02EBB0A2" w14:textId="77777777" w:rsidR="006D778E" w:rsidRDefault="006D778E" w:rsidP="006D778E">
            <w:pPr>
              <w:tabs>
                <w:tab w:val="left" w:pos="25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778E" w:rsidRPr="00F77AF2" w14:paraId="5EE6428B" w14:textId="77777777" w:rsidTr="007E0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24620B" w14:textId="77777777" w:rsidR="006D778E" w:rsidRDefault="006D778E" w:rsidP="00240D1C"/>
        </w:tc>
        <w:tc>
          <w:tcPr>
            <w:tcW w:w="992" w:type="dxa"/>
          </w:tcPr>
          <w:p w14:paraId="7CD21137" w14:textId="77777777" w:rsidR="006D778E" w:rsidRDefault="006D778E" w:rsidP="00240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7" w:type="dxa"/>
          </w:tcPr>
          <w:p w14:paraId="21EB674A" w14:textId="77777777" w:rsidR="006D778E" w:rsidRDefault="006D778E" w:rsidP="006D778E">
            <w:pPr>
              <w:tabs>
                <w:tab w:val="left" w:pos="25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78E" w:rsidRPr="00F77AF2" w14:paraId="3210D46C" w14:textId="77777777" w:rsidTr="007E0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D1F3C0" w14:textId="77777777" w:rsidR="006D778E" w:rsidRDefault="006D778E" w:rsidP="00240D1C"/>
        </w:tc>
        <w:tc>
          <w:tcPr>
            <w:tcW w:w="992" w:type="dxa"/>
          </w:tcPr>
          <w:p w14:paraId="2E80EAB6" w14:textId="77777777" w:rsidR="006D778E" w:rsidRDefault="006D778E" w:rsidP="0024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7" w:type="dxa"/>
          </w:tcPr>
          <w:p w14:paraId="22B9196B" w14:textId="77777777" w:rsidR="006D778E" w:rsidRDefault="006D778E" w:rsidP="006D778E">
            <w:pPr>
              <w:tabs>
                <w:tab w:val="left" w:pos="25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58C7F8" w14:textId="77777777" w:rsidR="00240D1C" w:rsidRPr="00F77AF2" w:rsidRDefault="00240D1C" w:rsidP="007E0E60"/>
    <w:p w14:paraId="33FC51A2" w14:textId="77777777" w:rsidR="007E0E60" w:rsidRPr="00F77AF2" w:rsidRDefault="007E0E60" w:rsidP="004540D9">
      <w:r w:rsidRPr="00F77AF2">
        <w:t>Autor: Milan Vancl</w:t>
      </w:r>
    </w:p>
    <w:p w14:paraId="71D473D6" w14:textId="77777777" w:rsidR="004540D9" w:rsidRPr="00F77AF2" w:rsidRDefault="004540D9" w:rsidP="004540D9">
      <w:r w:rsidRPr="00F77AF2">
        <w:t>Vedoucí: Jaroslav Kuchař</w:t>
      </w:r>
    </w:p>
    <w:p w14:paraId="7E6CDD96" w14:textId="77777777" w:rsidR="004540D9" w:rsidRPr="00F77AF2" w:rsidRDefault="004540D9" w:rsidP="004540D9">
      <w:r w:rsidRPr="00F77AF2">
        <w:t>Oponent: Marek Sušický</w:t>
      </w:r>
    </w:p>
    <w:p w14:paraId="317DC5A5" w14:textId="77777777" w:rsidR="007E0E60" w:rsidRPr="00F77AF2" w:rsidRDefault="007E0E60">
      <w:r w:rsidRPr="00F77AF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3619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4120C" w14:textId="77777777" w:rsidR="007E0E60" w:rsidRPr="00F77AF2" w:rsidRDefault="007E0E60">
          <w:pPr>
            <w:pStyle w:val="Nadpisobsahu"/>
          </w:pPr>
          <w:r w:rsidRPr="00F77AF2">
            <w:t>Obsah</w:t>
          </w:r>
        </w:p>
        <w:p w14:paraId="6C6E4115" w14:textId="77777777" w:rsidR="00B555D8" w:rsidRDefault="007E0E6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F77AF2">
            <w:rPr>
              <w:b/>
              <w:bCs/>
            </w:rPr>
            <w:fldChar w:fldCharType="begin"/>
          </w:r>
          <w:r w:rsidRPr="00F77AF2">
            <w:rPr>
              <w:b/>
              <w:bCs/>
            </w:rPr>
            <w:instrText xml:space="preserve"> TOC \o "1-3" \h \z \u </w:instrText>
          </w:r>
          <w:r w:rsidRPr="00F77AF2">
            <w:rPr>
              <w:b/>
              <w:bCs/>
            </w:rPr>
            <w:fldChar w:fldCharType="separate"/>
          </w:r>
          <w:hyperlink w:anchor="_Toc29571919" w:history="1">
            <w:r w:rsidR="00B555D8" w:rsidRPr="00241148">
              <w:rPr>
                <w:rStyle w:val="Hypertextovodkaz"/>
                <w:noProof/>
              </w:rPr>
              <w:t>Historie dokumentu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_Toc29571919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1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5CC3AD8D" w14:textId="77777777" w:rsidR="00B555D8" w:rsidRDefault="00EF35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20" w:history="1">
            <w:r w:rsidR="00B555D8" w:rsidRPr="00241148">
              <w:rPr>
                <w:rStyle w:val="Hypertextovodkaz"/>
                <w:noProof/>
              </w:rPr>
              <w:t>Abstract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_Toc29571920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4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59E5DBDA" w14:textId="77777777" w:rsidR="00B555D8" w:rsidRDefault="00EF35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21" w:history="1">
            <w:r w:rsidR="00B555D8" w:rsidRPr="00241148">
              <w:rPr>
                <w:rStyle w:val="Hypertextovodkaz"/>
                <w:noProof/>
              </w:rPr>
              <w:t>Úvod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_Toc29571921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4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62302E08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22" w:history="1">
            <w:r w:rsidR="00B555D8" w:rsidRPr="00241148">
              <w:rPr>
                <w:rStyle w:val="Hypertextovodkaz"/>
                <w:noProof/>
              </w:rPr>
              <w:t>Data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_Toc29571922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4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6D62E210" w14:textId="77777777" w:rsidR="00B555D8" w:rsidRPr="00FC1BFC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val="en-US" w:eastAsia="cs-CZ"/>
            </w:rPr>
          </w:pPr>
          <w:hyperlink w:anchor="_Toc29571923" w:history="1">
            <w:r w:rsidR="00B555D8" w:rsidRPr="00241148">
              <w:rPr>
                <w:rStyle w:val="Hypertextovodkaz"/>
                <w:noProof/>
              </w:rPr>
              <w:t>Technologie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_Toc29571923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4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05877501" w14:textId="77777777" w:rsidR="00B555D8" w:rsidRDefault="00EF35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24" w:history="1">
            <w:r w:rsidR="00B555D8" w:rsidRPr="00241148">
              <w:rPr>
                <w:rStyle w:val="Hypertextovodkaz"/>
                <w:noProof/>
              </w:rPr>
              <w:t>Plán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_Toc29571924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5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38A05E23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25" w:history="1">
            <w:r w:rsidR="00B555D8" w:rsidRPr="00241148">
              <w:rPr>
                <w:rStyle w:val="Hypertextovodkaz"/>
                <w:noProof/>
              </w:rPr>
              <w:t>Logický pohled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_Toc29571925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5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7B483615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26" w:history="1">
            <w:r w:rsidR="00B555D8" w:rsidRPr="00241148">
              <w:rPr>
                <w:rStyle w:val="Hypertextovodkaz"/>
                <w:noProof/>
              </w:rPr>
              <w:t>Časově sousledný pohled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_Toc29571926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6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1C4FCDE0" w14:textId="77777777" w:rsidR="00B555D8" w:rsidRDefault="00EF35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27" w:history="1">
            <w:r w:rsidR="00B555D8" w:rsidRPr="00241148">
              <w:rPr>
                <w:rStyle w:val="Hypertextovodkaz"/>
                <w:noProof/>
              </w:rPr>
              <w:t>STH00 – Stakeholders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_Toc29571927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7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3C99C2CC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28" w:history="1">
            <w:r w:rsidR="00B555D8" w:rsidRPr="00241148">
              <w:rPr>
                <w:rStyle w:val="Hypertextovodkaz"/>
                <w:noProof/>
              </w:rPr>
              <w:t>STH01 – Průzkum uživatelů a jejich požadavků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_Toc29571928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7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71D2DD54" w14:textId="77777777" w:rsidR="00B555D8" w:rsidRDefault="00EF35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29" w:history="1">
            <w:r w:rsidR="00B555D8" w:rsidRPr="00241148">
              <w:rPr>
                <w:rStyle w:val="Hypertextovodkaz"/>
                <w:noProof/>
              </w:rPr>
              <w:t>DAT00 - Data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_Toc29571929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7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4181DBD2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30" w:history="1">
            <w:r w:rsidR="00B555D8" w:rsidRPr="00241148">
              <w:rPr>
                <w:rStyle w:val="Hypertextovodkaz"/>
                <w:noProof/>
              </w:rPr>
              <w:t>DAT01 - Dokumenty veřejných zakázek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_Toc29571930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7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2DDAEE51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31" w:history="1">
            <w:r w:rsidR="00B555D8" w:rsidRPr="00241148">
              <w:rPr>
                <w:rStyle w:val="Hypertextovodkaz"/>
                <w:noProof/>
              </w:rPr>
              <w:t>DAT02 - Kategorie produktů a služeb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_Toc29571931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8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42F569E6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32" w:history="1">
            <w:r w:rsidR="00B555D8" w:rsidRPr="00241148">
              <w:rPr>
                <w:rStyle w:val="Hypertextovodkaz"/>
                <w:noProof/>
              </w:rPr>
              <w:t>DAT03 - Katalog produktů a služeb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_Toc29571932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8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5BEC798A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33" w:history="1">
            <w:r w:rsidR="00B555D8" w:rsidRPr="00241148">
              <w:rPr>
                <w:rStyle w:val="Hypertextovodkaz"/>
                <w:noProof/>
              </w:rPr>
              <w:t>DAT04 – Data o lokacích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_Toc29571933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8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19FF8CEF" w14:textId="77777777" w:rsidR="00B555D8" w:rsidRDefault="00EF35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34" w:history="1">
            <w:r w:rsidR="00B555D8" w:rsidRPr="00241148">
              <w:rPr>
                <w:rStyle w:val="Hypertextovodkaz"/>
                <w:noProof/>
              </w:rPr>
              <w:t>FEA00 - Extrakce feature z dokumentů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_Toc29571934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8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7BCE7294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35" w:history="1">
            <w:r w:rsidR="00B555D8" w:rsidRPr="00241148">
              <w:rPr>
                <w:rStyle w:val="Hypertextovodkaz"/>
                <w:noProof/>
              </w:rPr>
              <w:t>FEA01 - Klasifikace dokumentů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_Toc29571935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8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3A0E9C17" w14:textId="77777777" w:rsidR="00B555D8" w:rsidRDefault="00EF35E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36" w:history="1">
            <w:r w:rsidR="00B555D8" w:rsidRPr="00241148">
              <w:rPr>
                <w:rStyle w:val="Hypertextovodkaz"/>
                <w:noProof/>
              </w:rPr>
              <w:t>FEA01a - Výběr metody a algoritmu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_Toc29571936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8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5D86EFCD" w14:textId="77777777" w:rsidR="00B555D8" w:rsidRDefault="00EF35E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37" w:history="1">
            <w:r w:rsidR="00B555D8" w:rsidRPr="00241148">
              <w:rPr>
                <w:rStyle w:val="Hypertextovodkaz"/>
                <w:noProof/>
              </w:rPr>
              <w:t>FEA01b - Výběr technologie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_Toc29571937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8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1CAA7653" w14:textId="77777777" w:rsidR="00B555D8" w:rsidRDefault="00EF35E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38" w:history="1">
            <w:r w:rsidR="00B555D8" w:rsidRPr="00241148">
              <w:rPr>
                <w:rStyle w:val="Hypertextovodkaz"/>
                <w:noProof/>
              </w:rPr>
              <w:t>FEA01c - Návrh procesu učení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_Toc29571938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9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528A0260" w14:textId="77777777" w:rsidR="00B555D8" w:rsidRDefault="00EF35E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39" w:history="1">
            <w:r w:rsidR="00B555D8" w:rsidRPr="00241148">
              <w:rPr>
                <w:rStyle w:val="Hypertextovodkaz"/>
                <w:noProof/>
              </w:rPr>
              <w:t>FEA01d - Učení modelu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_Toc29571939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9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138A0DDF" w14:textId="77777777" w:rsidR="00B555D8" w:rsidRDefault="00EF35E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40" w:history="1">
            <w:r w:rsidR="00B555D8" w:rsidRPr="00241148">
              <w:rPr>
                <w:rStyle w:val="Hypertextovodkaz"/>
                <w:noProof/>
              </w:rPr>
              <w:t>FEA01e -Sestavení komponenty pro klasifikaci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_Toc29571940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9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3242D431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41" w:history="1">
            <w:r w:rsidR="00B555D8" w:rsidRPr="00241148">
              <w:rPr>
                <w:rStyle w:val="Hypertextovodkaz"/>
                <w:noProof/>
              </w:rPr>
              <w:t>FEA02 - Document embedding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_Toc29571941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9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48D32DC6" w14:textId="77777777" w:rsidR="00B555D8" w:rsidRDefault="00EF35E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42" w:history="1">
            <w:r w:rsidR="00B555D8" w:rsidRPr="00241148">
              <w:rPr>
                <w:rStyle w:val="Hypertextovodkaz"/>
                <w:noProof/>
              </w:rPr>
              <w:t>FEA02a - Výběr metody a algoritmu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_Toc29571942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9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688FD3D4" w14:textId="77777777" w:rsidR="00B555D8" w:rsidRDefault="00EF35E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43" w:history="1">
            <w:r w:rsidR="00B555D8" w:rsidRPr="00241148">
              <w:rPr>
                <w:rStyle w:val="Hypertextovodkaz"/>
                <w:noProof/>
              </w:rPr>
              <w:t>FEA02b - Výběr technologie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_Toc29571943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9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70BE501E" w14:textId="77777777" w:rsidR="00B555D8" w:rsidRDefault="00EF35E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44" w:history="1">
            <w:r w:rsidR="00B555D8" w:rsidRPr="00241148">
              <w:rPr>
                <w:rStyle w:val="Hypertextovodkaz"/>
                <w:noProof/>
              </w:rPr>
              <w:t>FEA02c - Sestavení komponenty pro extrakci embeddingu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_Toc29571944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9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50148283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45" w:history="1">
            <w:r w:rsidR="00B555D8" w:rsidRPr="00241148">
              <w:rPr>
                <w:rStyle w:val="Hypertextovodkaz"/>
                <w:noProof/>
              </w:rPr>
              <w:t>FEA03 - Metrika podobnosti dokumentů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_Toc29571945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9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3DDFBFEB" w14:textId="77777777" w:rsidR="00B555D8" w:rsidRDefault="00EF35E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46" w:history="1">
            <w:r w:rsidR="00B555D8" w:rsidRPr="00241148">
              <w:rPr>
                <w:rStyle w:val="Hypertextovodkaz"/>
                <w:noProof/>
              </w:rPr>
              <w:t>FEA03a - Výběr algoritmu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_Toc29571946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9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4BD27C87" w14:textId="77777777" w:rsidR="00B555D8" w:rsidRDefault="00EF35E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47" w:history="1">
            <w:r w:rsidR="00B555D8" w:rsidRPr="00241148">
              <w:rPr>
                <w:rStyle w:val="Hypertextovodkaz"/>
                <w:noProof/>
              </w:rPr>
              <w:t>FEA03b - Výběr technologie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_Toc29571947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9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65001EEF" w14:textId="77777777" w:rsidR="00B555D8" w:rsidRDefault="00EF35E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48" w:history="1">
            <w:r w:rsidR="00B555D8" w:rsidRPr="00241148">
              <w:rPr>
                <w:rStyle w:val="Hypertextovodkaz"/>
                <w:noProof/>
              </w:rPr>
              <w:t>FEA03c - Sestavení komponenty pro porovnávání dokumentů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_Toc29571948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9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50AF9323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49" w:history="1">
            <w:r w:rsidR="00B555D8" w:rsidRPr="00241148">
              <w:rPr>
                <w:rStyle w:val="Hypertextovodkaz"/>
                <w:noProof/>
              </w:rPr>
              <w:t>FEA04 - Extrakce předmětu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_Toc29571949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10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7AAC7729" w14:textId="77777777" w:rsidR="00B555D8" w:rsidRDefault="00EF35E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50" w:history="1">
            <w:r w:rsidR="00B555D8" w:rsidRPr="00241148">
              <w:rPr>
                <w:rStyle w:val="Hypertextovodkaz"/>
                <w:noProof/>
              </w:rPr>
              <w:t>FEA04a - Výběr metody a algoritmu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_Toc29571950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10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45644ABE" w14:textId="77777777" w:rsidR="00B555D8" w:rsidRDefault="00EF35E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51" w:history="1">
            <w:r w:rsidR="00B555D8" w:rsidRPr="00241148">
              <w:rPr>
                <w:rStyle w:val="Hypertextovodkaz"/>
                <w:noProof/>
              </w:rPr>
              <w:t>FEA04b - Výběr technologie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_Toc29571951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10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339435C3" w14:textId="77777777" w:rsidR="00B555D8" w:rsidRDefault="00EF35E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52" w:history="1">
            <w:r w:rsidR="00B555D8" w:rsidRPr="00241148">
              <w:rPr>
                <w:rStyle w:val="Hypertextovodkaz"/>
                <w:noProof/>
              </w:rPr>
              <w:t>FEA04c – Návrh procesu extrakce předmětu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_Toc29571952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10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57DF5267" w14:textId="77777777" w:rsidR="00B555D8" w:rsidRDefault="00EF35E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53" w:history="1">
            <w:r w:rsidR="00B555D8" w:rsidRPr="00241148">
              <w:rPr>
                <w:rStyle w:val="Hypertextovodkaz"/>
                <w:noProof/>
              </w:rPr>
              <w:t>FEA04d - Sestavení komponenty pro extrakci předmětu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_Toc29571953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10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2D692E15" w14:textId="77777777" w:rsidR="00B555D8" w:rsidRDefault="00EF35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54" w:history="1">
            <w:r w:rsidR="00B555D8" w:rsidRPr="00241148">
              <w:rPr>
                <w:rStyle w:val="Hypertextovodkaz"/>
                <w:noProof/>
              </w:rPr>
              <w:t>REC00 - Doporučovací systém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_Toc29571954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10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3719AE5A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55" w:history="1">
            <w:r w:rsidR="00B555D8" w:rsidRPr="00241148">
              <w:rPr>
                <w:rStyle w:val="Hypertextovodkaz"/>
                <w:noProof/>
              </w:rPr>
              <w:t>REC01 - Výběr doporučovací metody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_Toc29571955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10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6F427A8D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56" w:history="1">
            <w:r w:rsidR="00B555D8" w:rsidRPr="00241148">
              <w:rPr>
                <w:rStyle w:val="Hypertextovodkaz"/>
                <w:noProof/>
              </w:rPr>
              <w:t>REC02 - Výběr technologie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_Toc29571956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10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6464547A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57" w:history="1">
            <w:r w:rsidR="00B555D8" w:rsidRPr="00241148">
              <w:rPr>
                <w:rStyle w:val="Hypertextovodkaz"/>
                <w:noProof/>
              </w:rPr>
              <w:t>REC03 - Návrh systému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_Toc29571957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10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7809C3D4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58" w:history="1">
            <w:r w:rsidR="00B555D8" w:rsidRPr="00241148">
              <w:rPr>
                <w:rStyle w:val="Hypertextovodkaz"/>
                <w:noProof/>
              </w:rPr>
              <w:t>REC04 – Sestavení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_Toc29571958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10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29AA915B" w14:textId="77777777" w:rsidR="00B555D8" w:rsidRDefault="00EF35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59" w:history="1">
            <w:r w:rsidR="00B555D8" w:rsidRPr="00241148">
              <w:rPr>
                <w:rStyle w:val="Hypertextovodkaz"/>
                <w:noProof/>
              </w:rPr>
              <w:t>APP00 - Aplikace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_Toc29571959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10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0F9714EC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60" w:history="1">
            <w:r w:rsidR="00B555D8" w:rsidRPr="00241148">
              <w:rPr>
                <w:rStyle w:val="Hypertextovodkaz"/>
                <w:noProof/>
              </w:rPr>
              <w:t>APP01 - Výběr technologie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_Toc29571960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10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320A5270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61" w:history="1">
            <w:r w:rsidR="00B555D8" w:rsidRPr="00241148">
              <w:rPr>
                <w:rStyle w:val="Hypertextovodkaz"/>
                <w:noProof/>
              </w:rPr>
              <w:t>APP02 - Sestavení prototypu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_Toc29571961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11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51096F13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62" w:history="1">
            <w:r w:rsidR="00B555D8" w:rsidRPr="00241148">
              <w:rPr>
                <w:rStyle w:val="Hypertextovodkaz"/>
                <w:noProof/>
              </w:rPr>
              <w:t>APP03 - Integrace s ostatními komponentami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_Toc29571962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11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71F70451" w14:textId="77777777" w:rsidR="00B555D8" w:rsidRDefault="00EF35E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63" w:history="1">
            <w:r w:rsidR="00B555D8" w:rsidRPr="00241148">
              <w:rPr>
                <w:rStyle w:val="Hypertextovodkaz"/>
                <w:noProof/>
              </w:rPr>
              <w:t>APP04 - Nasazení?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_Toc29571963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11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2C6D7E27" w14:textId="77777777" w:rsidR="00B555D8" w:rsidRDefault="00EF35E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571964" w:history="1">
            <w:r w:rsidR="00B555D8" w:rsidRPr="00241148">
              <w:rPr>
                <w:rStyle w:val="Hypertextovodkaz"/>
                <w:noProof/>
              </w:rPr>
              <w:t>DIP00 - Psaní diplomového dokumentu</w:t>
            </w:r>
            <w:r w:rsidR="00B555D8">
              <w:rPr>
                <w:noProof/>
                <w:webHidden/>
              </w:rPr>
              <w:tab/>
            </w:r>
            <w:r w:rsidR="00B555D8">
              <w:rPr>
                <w:noProof/>
                <w:webHidden/>
              </w:rPr>
              <w:fldChar w:fldCharType="begin"/>
            </w:r>
            <w:r w:rsidR="00B555D8">
              <w:rPr>
                <w:noProof/>
                <w:webHidden/>
              </w:rPr>
              <w:instrText xml:space="preserve"> PAGEREF _Toc29571964 \h </w:instrText>
            </w:r>
            <w:r w:rsidR="00B555D8">
              <w:rPr>
                <w:noProof/>
                <w:webHidden/>
              </w:rPr>
            </w:r>
            <w:r w:rsidR="00B555D8">
              <w:rPr>
                <w:noProof/>
                <w:webHidden/>
              </w:rPr>
              <w:fldChar w:fldCharType="separate"/>
            </w:r>
            <w:r w:rsidR="00B555D8">
              <w:rPr>
                <w:noProof/>
                <w:webHidden/>
              </w:rPr>
              <w:t>11</w:t>
            </w:r>
            <w:r w:rsidR="00B555D8">
              <w:rPr>
                <w:noProof/>
                <w:webHidden/>
              </w:rPr>
              <w:fldChar w:fldCharType="end"/>
            </w:r>
          </w:hyperlink>
        </w:p>
        <w:p w14:paraId="5E98CA13" w14:textId="77777777" w:rsidR="007E0E60" w:rsidRPr="00F77AF2" w:rsidRDefault="007E0E60">
          <w:r w:rsidRPr="00F77AF2">
            <w:rPr>
              <w:b/>
              <w:bCs/>
            </w:rPr>
            <w:fldChar w:fldCharType="end"/>
          </w:r>
        </w:p>
      </w:sdtContent>
    </w:sdt>
    <w:p w14:paraId="268D24C7" w14:textId="77777777" w:rsidR="007E0E60" w:rsidRPr="00F77AF2" w:rsidRDefault="007E0E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F77AF2">
        <w:br w:type="page"/>
      </w:r>
    </w:p>
    <w:p w14:paraId="0FC8B306" w14:textId="77777777" w:rsidR="004540D9" w:rsidRPr="00F77AF2" w:rsidRDefault="004540D9" w:rsidP="004540D9">
      <w:pPr>
        <w:pStyle w:val="Nadpis1"/>
      </w:pPr>
      <w:bookmarkStart w:id="1" w:name="_Toc29571920"/>
      <w:r w:rsidRPr="00F77AF2">
        <w:lastRenderedPageBreak/>
        <w:t>Abstract</w:t>
      </w:r>
      <w:bookmarkEnd w:id="1"/>
    </w:p>
    <w:p w14:paraId="2188A0A8" w14:textId="3110EEA0" w:rsidR="004540D9" w:rsidRPr="00F77AF2" w:rsidRDefault="004540D9" w:rsidP="004540D9">
      <w:r w:rsidRPr="00F77AF2">
        <w:t>Návrh, sestavení a naučení modelu pro extrakci předmětu (produkt, služba) z textu</w:t>
      </w:r>
      <w:r w:rsidR="00FC1BFC">
        <w:t xml:space="preserve"> dokumentace veřejných zakázek.</w:t>
      </w:r>
    </w:p>
    <w:p w14:paraId="11881EB5" w14:textId="6EBEA461" w:rsidR="004540D9" w:rsidRPr="00F77AF2" w:rsidRDefault="004540D9" w:rsidP="004540D9">
      <w:r w:rsidRPr="00F77AF2">
        <w:t>Vytvoření aplikace pro vyhledávání (doporučování) podobných zakázek podle předmětu, lokace, atd.</w:t>
      </w:r>
    </w:p>
    <w:p w14:paraId="2E0EB8C8" w14:textId="77777777" w:rsidR="007E0E60" w:rsidRPr="00F77AF2" w:rsidRDefault="007E0E60" w:rsidP="007E0E60">
      <w:pPr>
        <w:pStyle w:val="Nadpis1"/>
      </w:pPr>
      <w:bookmarkStart w:id="2" w:name="_Toc29571921"/>
      <w:r w:rsidRPr="00F77AF2">
        <w:t>Úvod</w:t>
      </w:r>
      <w:bookmarkEnd w:id="2"/>
    </w:p>
    <w:p w14:paraId="05D39EE3" w14:textId="77777777" w:rsidR="001A2569" w:rsidRPr="00F77AF2" w:rsidRDefault="001A2569" w:rsidP="00AF70D3">
      <w:pPr>
        <w:pStyle w:val="Nadpis2"/>
      </w:pPr>
      <w:bookmarkStart w:id="3" w:name="_Toc29571922"/>
      <w:r w:rsidRPr="00F77AF2">
        <w:t>Data</w:t>
      </w:r>
      <w:bookmarkEnd w:id="3"/>
    </w:p>
    <w:p w14:paraId="22830FDB" w14:textId="77777777" w:rsidR="00C31447" w:rsidRPr="00F77AF2" w:rsidRDefault="004540D9" w:rsidP="004540D9">
      <w:r w:rsidRPr="00F77AF2">
        <w:t>Data pro učení modelu – otevřená data veřejných zakázek v ČR. Implikuje český jazyk – nutnost naučení modelu NLP pro češtinu.</w:t>
      </w:r>
    </w:p>
    <w:p w14:paraId="1904108A" w14:textId="77777777" w:rsidR="00C31447" w:rsidRPr="00F77AF2" w:rsidRDefault="00C31447" w:rsidP="004540D9">
      <w:r w:rsidRPr="00F77AF2">
        <w:t>Dataset pro učení klasifikátoru – opendata VZ + olabelování (Hlídač Státu, @Michal Bláha)</w:t>
      </w:r>
    </w:p>
    <w:p w14:paraId="4BFB38A7" w14:textId="77777777" w:rsidR="001A2569" w:rsidRPr="00F77AF2" w:rsidRDefault="001A2569" w:rsidP="00AF70D3">
      <w:pPr>
        <w:pStyle w:val="Nadpis2"/>
      </w:pPr>
      <w:bookmarkStart w:id="4" w:name="_Toc29571923"/>
      <w:r w:rsidRPr="00F77AF2">
        <w:t>Technologie</w:t>
      </w:r>
      <w:bookmarkEnd w:id="4"/>
    </w:p>
    <w:p w14:paraId="7FB9332F" w14:textId="77777777" w:rsidR="001A2569" w:rsidRPr="00F77AF2" w:rsidRDefault="001A2569" w:rsidP="004540D9">
      <w:r w:rsidRPr="00F77AF2">
        <w:t>NLP – python, spaCy</w:t>
      </w:r>
      <w:r w:rsidR="00C31447" w:rsidRPr="00F77AF2">
        <w:t>?</w:t>
      </w:r>
      <w:r w:rsidR="009E53C4" w:rsidRPr="00F77AF2">
        <w:t>, deeppavlov</w:t>
      </w:r>
    </w:p>
    <w:p w14:paraId="7EED8E14" w14:textId="1A3B8426" w:rsidR="001A2569" w:rsidRPr="00F77AF2" w:rsidRDefault="001A2569" w:rsidP="004540D9">
      <w:r w:rsidRPr="00F77AF2">
        <w:t xml:space="preserve">Download dat – java (projekt </w:t>
      </w:r>
      <w:r w:rsidR="00FC1BFC">
        <w:t>public-contracts</w:t>
      </w:r>
      <w:r w:rsidRPr="00F77AF2">
        <w:t>)</w:t>
      </w:r>
    </w:p>
    <w:p w14:paraId="7A7086C7" w14:textId="77777777" w:rsidR="00C31447" w:rsidRPr="00F77AF2" w:rsidRDefault="00C31447" w:rsidP="004540D9">
      <w:r w:rsidRPr="00F77AF2">
        <w:t>Infrastruktura – vm-opendata (hlavní databáze, integrace), lokální dev. Prostředí, prof-gpu (výpočetní server)</w:t>
      </w:r>
    </w:p>
    <w:p w14:paraId="49EF87B0" w14:textId="719F40D2" w:rsidR="001A2569" w:rsidRPr="00F77AF2" w:rsidRDefault="001A2569" w:rsidP="004540D9">
      <w:r w:rsidRPr="00F77AF2">
        <w:t>Aplikace: web app (python</w:t>
      </w:r>
      <w:r w:rsidR="00C31447" w:rsidRPr="00F77AF2">
        <w:t>(django/flask)</w:t>
      </w:r>
      <w:r w:rsidRPr="00F77AF2">
        <w:t>)</w:t>
      </w:r>
    </w:p>
    <w:p w14:paraId="05354D79" w14:textId="77777777" w:rsidR="007E0E60" w:rsidRPr="00F77AF2" w:rsidRDefault="007E0E60">
      <w:r w:rsidRPr="00F77AF2">
        <w:br w:type="page"/>
      </w:r>
    </w:p>
    <w:p w14:paraId="68E9C8F6" w14:textId="77777777" w:rsidR="003B2B2A" w:rsidRPr="00F77AF2" w:rsidRDefault="003B2B2A" w:rsidP="00AF70D3">
      <w:pPr>
        <w:pStyle w:val="Nadpis1"/>
      </w:pPr>
      <w:bookmarkStart w:id="5" w:name="_Toc29571924"/>
      <w:r w:rsidRPr="00F77AF2">
        <w:lastRenderedPageBreak/>
        <w:t>Plán</w:t>
      </w:r>
      <w:bookmarkEnd w:id="5"/>
    </w:p>
    <w:p w14:paraId="6BCF736F" w14:textId="77777777" w:rsidR="00695F77" w:rsidRPr="00F77AF2" w:rsidRDefault="00695F77" w:rsidP="00AF70D3">
      <w:pPr>
        <w:pStyle w:val="Nadpis2"/>
      </w:pPr>
      <w:bookmarkStart w:id="6" w:name="_Toc29571925"/>
      <w:r w:rsidRPr="00F77AF2">
        <w:t>Logický pohled</w:t>
      </w:r>
      <w:bookmarkEnd w:id="6"/>
    </w:p>
    <w:p w14:paraId="108C6303" w14:textId="77777777" w:rsidR="0033164A" w:rsidRPr="00F77AF2" w:rsidRDefault="0033164A" w:rsidP="00AF70D3">
      <w:pPr>
        <w:pStyle w:val="Odstavecseseznamem"/>
        <w:numPr>
          <w:ilvl w:val="0"/>
          <w:numId w:val="2"/>
        </w:numPr>
      </w:pPr>
      <w:r w:rsidRPr="00F77AF2">
        <w:rPr>
          <w:color w:val="A5A5A5" w:themeColor="accent3"/>
        </w:rPr>
        <w:t xml:space="preserve">STH00 </w:t>
      </w:r>
      <w:r w:rsidRPr="00F77AF2">
        <w:t>– Stakeholders</w:t>
      </w:r>
    </w:p>
    <w:p w14:paraId="74BF1CF7" w14:textId="77777777" w:rsidR="0033164A" w:rsidRPr="00F77AF2" w:rsidRDefault="0033164A" w:rsidP="00C335F6">
      <w:pPr>
        <w:pStyle w:val="Odstavecseseznamem"/>
        <w:numPr>
          <w:ilvl w:val="1"/>
          <w:numId w:val="2"/>
        </w:numPr>
      </w:pPr>
      <w:r w:rsidRPr="00F77AF2">
        <w:t>STH01 – Průzkum uživatelů a jejich požadavků</w:t>
      </w:r>
    </w:p>
    <w:p w14:paraId="62C71661" w14:textId="77777777" w:rsidR="00C236C3" w:rsidRPr="00F77AF2" w:rsidRDefault="00592F46" w:rsidP="00AF70D3">
      <w:pPr>
        <w:pStyle w:val="Odstavecseseznamem"/>
        <w:numPr>
          <w:ilvl w:val="0"/>
          <w:numId w:val="2"/>
        </w:numPr>
      </w:pPr>
      <w:r w:rsidRPr="00F77AF2">
        <w:rPr>
          <w:color w:val="70AD47" w:themeColor="accent6"/>
        </w:rPr>
        <w:t xml:space="preserve">DAT00 </w:t>
      </w:r>
      <w:r w:rsidRPr="00F77AF2">
        <w:t xml:space="preserve">- </w:t>
      </w:r>
      <w:r w:rsidR="00C236C3" w:rsidRPr="00F77AF2">
        <w:t>Data</w:t>
      </w:r>
    </w:p>
    <w:p w14:paraId="0AB281C0" w14:textId="77777777" w:rsidR="00C236C3" w:rsidRPr="00F77AF2" w:rsidRDefault="00592F46" w:rsidP="00AF70D3">
      <w:pPr>
        <w:pStyle w:val="Odstavecseseznamem"/>
        <w:numPr>
          <w:ilvl w:val="1"/>
          <w:numId w:val="2"/>
        </w:numPr>
      </w:pPr>
      <w:r w:rsidRPr="00F77AF2">
        <w:t xml:space="preserve">DAT01 - </w:t>
      </w:r>
      <w:r w:rsidR="00C236C3" w:rsidRPr="00F77AF2">
        <w:t>Dokumenty veřejných zakázek</w:t>
      </w:r>
    </w:p>
    <w:p w14:paraId="7D28558C" w14:textId="77777777" w:rsidR="00C236C3" w:rsidRPr="00F77AF2" w:rsidRDefault="00592F46" w:rsidP="00AF70D3">
      <w:pPr>
        <w:pStyle w:val="Odstavecseseznamem"/>
        <w:numPr>
          <w:ilvl w:val="1"/>
          <w:numId w:val="2"/>
        </w:numPr>
      </w:pPr>
      <w:r w:rsidRPr="00F77AF2">
        <w:t xml:space="preserve">DAT02 - </w:t>
      </w:r>
      <w:r w:rsidR="00C236C3" w:rsidRPr="00F77AF2">
        <w:t>Kategorie</w:t>
      </w:r>
      <w:r w:rsidR="00695F77" w:rsidRPr="00F77AF2">
        <w:t xml:space="preserve"> produktů a služeb</w:t>
      </w:r>
    </w:p>
    <w:p w14:paraId="0F66E1E9" w14:textId="77777777" w:rsidR="00C236C3" w:rsidRDefault="00592F46" w:rsidP="00AF70D3">
      <w:pPr>
        <w:pStyle w:val="Odstavecseseznamem"/>
        <w:numPr>
          <w:ilvl w:val="1"/>
          <w:numId w:val="2"/>
        </w:numPr>
      </w:pPr>
      <w:r w:rsidRPr="00F77AF2">
        <w:t xml:space="preserve">DAT03 - </w:t>
      </w:r>
      <w:r w:rsidR="00C236C3" w:rsidRPr="00F77AF2">
        <w:t>Katalog produktů a služeb</w:t>
      </w:r>
    </w:p>
    <w:p w14:paraId="468AB4F9" w14:textId="224334A5" w:rsidR="00026A69" w:rsidRPr="00F77AF2" w:rsidRDefault="00026A69" w:rsidP="00AF70D3">
      <w:pPr>
        <w:pStyle w:val="Odstavecseseznamem"/>
        <w:numPr>
          <w:ilvl w:val="1"/>
          <w:numId w:val="2"/>
        </w:numPr>
      </w:pPr>
      <w:r>
        <w:t xml:space="preserve">DAT04 – Data </w:t>
      </w:r>
      <w:r w:rsidR="0015027A">
        <w:t>o lokacích</w:t>
      </w:r>
    </w:p>
    <w:p w14:paraId="78F55978" w14:textId="77777777" w:rsidR="00C236C3" w:rsidRPr="00F77AF2" w:rsidRDefault="00592F46" w:rsidP="00AF70D3">
      <w:pPr>
        <w:pStyle w:val="Odstavecseseznamem"/>
        <w:numPr>
          <w:ilvl w:val="0"/>
          <w:numId w:val="2"/>
        </w:numPr>
      </w:pPr>
      <w:r w:rsidRPr="00F77AF2">
        <w:rPr>
          <w:color w:val="4472C4" w:themeColor="accent5"/>
        </w:rPr>
        <w:t xml:space="preserve">FEA00 </w:t>
      </w:r>
      <w:r w:rsidRPr="00F77AF2">
        <w:t xml:space="preserve">- </w:t>
      </w:r>
      <w:r w:rsidR="00C236C3" w:rsidRPr="00F77AF2">
        <w:t>Extrakce feature z</w:t>
      </w:r>
      <w:r w:rsidR="00695F77" w:rsidRPr="00F77AF2">
        <w:t> </w:t>
      </w:r>
      <w:r w:rsidR="00C236C3" w:rsidRPr="00F77AF2">
        <w:t>dokumentů</w:t>
      </w:r>
    </w:p>
    <w:p w14:paraId="777648C7" w14:textId="77777777" w:rsidR="00695F77" w:rsidRPr="00F77AF2" w:rsidRDefault="00592F46" w:rsidP="00695F77">
      <w:pPr>
        <w:pStyle w:val="Odstavecseseznamem"/>
        <w:numPr>
          <w:ilvl w:val="1"/>
          <w:numId w:val="2"/>
        </w:numPr>
      </w:pPr>
      <w:r w:rsidRPr="00F77AF2">
        <w:t xml:space="preserve">FEA01 - </w:t>
      </w:r>
      <w:r w:rsidR="00695F77" w:rsidRPr="00F77AF2">
        <w:t>Klasifikace dokumentů</w:t>
      </w:r>
    </w:p>
    <w:p w14:paraId="0FD2E19F" w14:textId="77777777" w:rsidR="00695F77" w:rsidRPr="00F77AF2" w:rsidRDefault="00592F46" w:rsidP="00695F77">
      <w:pPr>
        <w:pStyle w:val="Odstavecseseznamem"/>
        <w:numPr>
          <w:ilvl w:val="2"/>
          <w:numId w:val="2"/>
        </w:numPr>
      </w:pPr>
      <w:r w:rsidRPr="00F77AF2">
        <w:t xml:space="preserve">FEA01a - </w:t>
      </w:r>
      <w:r w:rsidR="00695F77" w:rsidRPr="00F77AF2">
        <w:t>Výběr metody a algoritmu</w:t>
      </w:r>
    </w:p>
    <w:p w14:paraId="282656D2" w14:textId="77777777" w:rsidR="00695F77" w:rsidRPr="00F77AF2" w:rsidRDefault="00592F46" w:rsidP="00695F77">
      <w:pPr>
        <w:pStyle w:val="Odstavecseseznamem"/>
        <w:numPr>
          <w:ilvl w:val="2"/>
          <w:numId w:val="2"/>
        </w:numPr>
      </w:pPr>
      <w:r w:rsidRPr="00F77AF2">
        <w:t xml:space="preserve">FEA01b - </w:t>
      </w:r>
      <w:r w:rsidR="00695F77" w:rsidRPr="00F77AF2">
        <w:t>Výběr technologie</w:t>
      </w:r>
    </w:p>
    <w:p w14:paraId="61DD89C2" w14:textId="77777777" w:rsidR="00695F77" w:rsidRPr="00F77AF2" w:rsidRDefault="00592F46" w:rsidP="00695F77">
      <w:pPr>
        <w:pStyle w:val="Odstavecseseznamem"/>
        <w:numPr>
          <w:ilvl w:val="2"/>
          <w:numId w:val="2"/>
        </w:numPr>
      </w:pPr>
      <w:r w:rsidRPr="00F77AF2">
        <w:t xml:space="preserve">FEA01c - </w:t>
      </w:r>
      <w:r w:rsidR="00695F77" w:rsidRPr="00F77AF2">
        <w:t>Návrh procesu učení</w:t>
      </w:r>
    </w:p>
    <w:p w14:paraId="0AFABEA8" w14:textId="77777777" w:rsidR="00695F77" w:rsidRPr="00F77AF2" w:rsidRDefault="00592F46" w:rsidP="00695F77">
      <w:pPr>
        <w:pStyle w:val="Odstavecseseznamem"/>
        <w:numPr>
          <w:ilvl w:val="2"/>
          <w:numId w:val="2"/>
        </w:numPr>
      </w:pPr>
      <w:r w:rsidRPr="00F77AF2">
        <w:t xml:space="preserve">FEA01d - </w:t>
      </w:r>
      <w:r w:rsidR="00695F77" w:rsidRPr="00F77AF2">
        <w:t>Učení modelu</w:t>
      </w:r>
    </w:p>
    <w:p w14:paraId="5070EB14" w14:textId="77777777" w:rsidR="0005524B" w:rsidRPr="00F77AF2" w:rsidRDefault="00592F46" w:rsidP="00695F77">
      <w:pPr>
        <w:pStyle w:val="Odstavecseseznamem"/>
        <w:numPr>
          <w:ilvl w:val="2"/>
          <w:numId w:val="2"/>
        </w:numPr>
      </w:pPr>
      <w:r w:rsidRPr="00F77AF2">
        <w:t>FEA01e -</w:t>
      </w:r>
      <w:r w:rsidR="0005524B" w:rsidRPr="00F77AF2">
        <w:t>Sest</w:t>
      </w:r>
      <w:r w:rsidR="008B33F7" w:rsidRPr="00F77AF2">
        <w:t>avení komponenty pro klasifikaci</w:t>
      </w:r>
    </w:p>
    <w:p w14:paraId="16F73303" w14:textId="77777777" w:rsidR="00695F77" w:rsidRPr="00F77AF2" w:rsidRDefault="00592F46" w:rsidP="00AF70D3">
      <w:pPr>
        <w:pStyle w:val="Odstavecseseznamem"/>
        <w:numPr>
          <w:ilvl w:val="1"/>
          <w:numId w:val="2"/>
        </w:numPr>
      </w:pPr>
      <w:r w:rsidRPr="00F77AF2">
        <w:t xml:space="preserve">FEA02 - </w:t>
      </w:r>
      <w:r w:rsidR="00695F77" w:rsidRPr="00F77AF2">
        <w:t>Document embedding</w:t>
      </w:r>
    </w:p>
    <w:p w14:paraId="246CBE47" w14:textId="77777777" w:rsidR="0005524B" w:rsidRPr="00F77AF2" w:rsidRDefault="00592F46" w:rsidP="0005524B">
      <w:pPr>
        <w:pStyle w:val="Odstavecseseznamem"/>
        <w:numPr>
          <w:ilvl w:val="2"/>
          <w:numId w:val="2"/>
        </w:numPr>
      </w:pPr>
      <w:r w:rsidRPr="00F77AF2">
        <w:t xml:space="preserve">FEA02a - </w:t>
      </w:r>
      <w:r w:rsidR="0005524B" w:rsidRPr="00F77AF2">
        <w:t>Výběr metody a algoritmu</w:t>
      </w:r>
    </w:p>
    <w:p w14:paraId="7ACC6881" w14:textId="77777777" w:rsidR="0005524B" w:rsidRPr="00F77AF2" w:rsidRDefault="00592F46" w:rsidP="0005524B">
      <w:pPr>
        <w:pStyle w:val="Odstavecseseznamem"/>
        <w:numPr>
          <w:ilvl w:val="2"/>
          <w:numId w:val="2"/>
        </w:numPr>
      </w:pPr>
      <w:r w:rsidRPr="00F77AF2">
        <w:t xml:space="preserve">FEA02b - </w:t>
      </w:r>
      <w:r w:rsidR="0005524B" w:rsidRPr="00F77AF2">
        <w:t>Výběr technologie</w:t>
      </w:r>
    </w:p>
    <w:p w14:paraId="0ED21E58" w14:textId="77777777" w:rsidR="0005524B" w:rsidRPr="00F77AF2" w:rsidRDefault="00592F46" w:rsidP="0005524B">
      <w:pPr>
        <w:pStyle w:val="Odstavecseseznamem"/>
        <w:numPr>
          <w:ilvl w:val="2"/>
          <w:numId w:val="2"/>
        </w:numPr>
      </w:pPr>
      <w:r w:rsidRPr="00F77AF2">
        <w:t xml:space="preserve">FEA02c - </w:t>
      </w:r>
      <w:r w:rsidR="0005524B" w:rsidRPr="00F77AF2">
        <w:t>Sestavení komponenty pro extrakci embeddingu</w:t>
      </w:r>
    </w:p>
    <w:p w14:paraId="2DE2C4A7" w14:textId="77777777" w:rsidR="00695F77" w:rsidRPr="00F77AF2" w:rsidRDefault="00592F46" w:rsidP="00AF70D3">
      <w:pPr>
        <w:pStyle w:val="Odstavecseseznamem"/>
        <w:numPr>
          <w:ilvl w:val="1"/>
          <w:numId w:val="2"/>
        </w:numPr>
      </w:pPr>
      <w:r w:rsidRPr="00F77AF2">
        <w:t xml:space="preserve">FEA03 - </w:t>
      </w:r>
      <w:r w:rsidR="00695F77" w:rsidRPr="00F77AF2">
        <w:t>Metrika podobnosti dokumentů</w:t>
      </w:r>
    </w:p>
    <w:p w14:paraId="6F9EF45C" w14:textId="77777777" w:rsidR="0005524B" w:rsidRPr="00F77AF2" w:rsidRDefault="00592F46" w:rsidP="0005524B">
      <w:pPr>
        <w:pStyle w:val="Odstavecseseznamem"/>
        <w:numPr>
          <w:ilvl w:val="2"/>
          <w:numId w:val="2"/>
        </w:numPr>
      </w:pPr>
      <w:r w:rsidRPr="00F77AF2">
        <w:t xml:space="preserve">FEA03a - </w:t>
      </w:r>
      <w:r w:rsidR="0005524B" w:rsidRPr="00F77AF2">
        <w:t>Výb</w:t>
      </w:r>
      <w:r w:rsidR="008B33F7" w:rsidRPr="00F77AF2">
        <w:t>ě</w:t>
      </w:r>
      <w:r w:rsidR="0005524B" w:rsidRPr="00F77AF2">
        <w:t>r algoritmu</w:t>
      </w:r>
    </w:p>
    <w:p w14:paraId="40116861" w14:textId="77777777" w:rsidR="0005524B" w:rsidRPr="00F77AF2" w:rsidRDefault="00592F46" w:rsidP="0005524B">
      <w:pPr>
        <w:pStyle w:val="Odstavecseseznamem"/>
        <w:numPr>
          <w:ilvl w:val="2"/>
          <w:numId w:val="2"/>
        </w:numPr>
      </w:pPr>
      <w:r w:rsidRPr="00F77AF2">
        <w:t xml:space="preserve">FEA03b - </w:t>
      </w:r>
      <w:r w:rsidR="0005524B" w:rsidRPr="00F77AF2">
        <w:t>Výběr technologie</w:t>
      </w:r>
    </w:p>
    <w:p w14:paraId="76DE2DEC" w14:textId="77777777" w:rsidR="0005524B" w:rsidRPr="00F77AF2" w:rsidRDefault="00592F46" w:rsidP="0005524B">
      <w:pPr>
        <w:pStyle w:val="Odstavecseseznamem"/>
        <w:numPr>
          <w:ilvl w:val="2"/>
          <w:numId w:val="2"/>
        </w:numPr>
      </w:pPr>
      <w:r w:rsidRPr="00F77AF2">
        <w:t xml:space="preserve">FEA03c - </w:t>
      </w:r>
      <w:r w:rsidR="0005524B" w:rsidRPr="00F77AF2">
        <w:t>Sestavení komponenty pro porovnávání dokumentů</w:t>
      </w:r>
    </w:p>
    <w:p w14:paraId="4494AB06" w14:textId="77777777" w:rsidR="0005524B" w:rsidRPr="00F77AF2" w:rsidRDefault="00592F46" w:rsidP="00AF70D3">
      <w:pPr>
        <w:pStyle w:val="Odstavecseseznamem"/>
        <w:numPr>
          <w:ilvl w:val="1"/>
          <w:numId w:val="2"/>
        </w:numPr>
      </w:pPr>
      <w:r w:rsidRPr="00F77AF2">
        <w:t xml:space="preserve">FEA04 - </w:t>
      </w:r>
      <w:r w:rsidR="0005524B" w:rsidRPr="00F77AF2">
        <w:t>Extrakce předmětu</w:t>
      </w:r>
    </w:p>
    <w:p w14:paraId="1671DB6D" w14:textId="77777777" w:rsidR="0005524B" w:rsidRPr="00F77AF2" w:rsidRDefault="00592F46" w:rsidP="0005524B">
      <w:pPr>
        <w:pStyle w:val="Odstavecseseznamem"/>
        <w:numPr>
          <w:ilvl w:val="2"/>
          <w:numId w:val="2"/>
        </w:numPr>
      </w:pPr>
      <w:r w:rsidRPr="00F77AF2">
        <w:t xml:space="preserve">FEA04a - </w:t>
      </w:r>
      <w:r w:rsidR="0005524B" w:rsidRPr="00F77AF2">
        <w:t>Výběr metody a algoritmu</w:t>
      </w:r>
    </w:p>
    <w:p w14:paraId="28FB9AB3" w14:textId="77777777" w:rsidR="0005524B" w:rsidRPr="00F77AF2" w:rsidRDefault="00592F46" w:rsidP="0005524B">
      <w:pPr>
        <w:pStyle w:val="Odstavecseseznamem"/>
        <w:numPr>
          <w:ilvl w:val="2"/>
          <w:numId w:val="2"/>
        </w:numPr>
      </w:pPr>
      <w:r w:rsidRPr="00F77AF2">
        <w:t xml:space="preserve">FEA04b - </w:t>
      </w:r>
      <w:r w:rsidR="0005524B" w:rsidRPr="00F77AF2">
        <w:t>Výběr technologie</w:t>
      </w:r>
    </w:p>
    <w:p w14:paraId="576A7E0C" w14:textId="77777777" w:rsidR="008E0B74" w:rsidRPr="00F77AF2" w:rsidRDefault="008E0B74" w:rsidP="0005524B">
      <w:pPr>
        <w:pStyle w:val="Odstavecseseznamem"/>
        <w:numPr>
          <w:ilvl w:val="2"/>
          <w:numId w:val="2"/>
        </w:numPr>
      </w:pPr>
      <w:r w:rsidRPr="00F77AF2">
        <w:t>FEA04c – Návrh procesu extrakce předmětu</w:t>
      </w:r>
    </w:p>
    <w:p w14:paraId="2B7274F7" w14:textId="77777777" w:rsidR="0005524B" w:rsidRPr="00F77AF2" w:rsidRDefault="00592F46" w:rsidP="0005524B">
      <w:pPr>
        <w:pStyle w:val="Odstavecseseznamem"/>
        <w:numPr>
          <w:ilvl w:val="2"/>
          <w:numId w:val="2"/>
        </w:numPr>
      </w:pPr>
      <w:r w:rsidRPr="00F77AF2">
        <w:t>FEA04</w:t>
      </w:r>
      <w:r w:rsidR="008E0B74" w:rsidRPr="00F77AF2">
        <w:t>d</w:t>
      </w:r>
      <w:r w:rsidRPr="00F77AF2">
        <w:t xml:space="preserve"> - </w:t>
      </w:r>
      <w:r w:rsidR="0005524B" w:rsidRPr="00F77AF2">
        <w:t>Sestavení komponenty pro extrakci předmětu</w:t>
      </w:r>
    </w:p>
    <w:p w14:paraId="60FE0311" w14:textId="77777777" w:rsidR="00C236C3" w:rsidRPr="00F77AF2" w:rsidRDefault="00FD2BC7" w:rsidP="00AF70D3">
      <w:pPr>
        <w:pStyle w:val="Odstavecseseznamem"/>
        <w:numPr>
          <w:ilvl w:val="0"/>
          <w:numId w:val="2"/>
        </w:numPr>
      </w:pPr>
      <w:r w:rsidRPr="00F77AF2">
        <w:rPr>
          <w:color w:val="FFC000" w:themeColor="accent4"/>
        </w:rPr>
        <w:t xml:space="preserve">REC00 </w:t>
      </w:r>
      <w:r w:rsidRPr="00F77AF2">
        <w:t xml:space="preserve">- </w:t>
      </w:r>
      <w:r w:rsidR="00C236C3" w:rsidRPr="00F77AF2">
        <w:t>Doporučovací systém</w:t>
      </w:r>
    </w:p>
    <w:p w14:paraId="0BC88D21" w14:textId="77777777" w:rsidR="00695F77" w:rsidRPr="00F77AF2" w:rsidRDefault="00FD2BC7" w:rsidP="00AF70D3">
      <w:pPr>
        <w:pStyle w:val="Odstavecseseznamem"/>
        <w:numPr>
          <w:ilvl w:val="1"/>
          <w:numId w:val="2"/>
        </w:numPr>
      </w:pPr>
      <w:r w:rsidRPr="00F77AF2">
        <w:t xml:space="preserve">REC01 - </w:t>
      </w:r>
      <w:r w:rsidR="00695F77" w:rsidRPr="00F77AF2">
        <w:t>Výběr doporučovací metody</w:t>
      </w:r>
    </w:p>
    <w:p w14:paraId="27DAD852" w14:textId="77777777" w:rsidR="00695F77" w:rsidRPr="00F77AF2" w:rsidRDefault="00FD2BC7" w:rsidP="00AF70D3">
      <w:pPr>
        <w:pStyle w:val="Odstavecseseznamem"/>
        <w:numPr>
          <w:ilvl w:val="1"/>
          <w:numId w:val="2"/>
        </w:numPr>
      </w:pPr>
      <w:r w:rsidRPr="00F77AF2">
        <w:t xml:space="preserve">REC02 - </w:t>
      </w:r>
      <w:r w:rsidR="00695F77" w:rsidRPr="00F77AF2">
        <w:t>Výběr technologie</w:t>
      </w:r>
    </w:p>
    <w:p w14:paraId="11A99783" w14:textId="77777777" w:rsidR="00695F77" w:rsidRPr="00F77AF2" w:rsidRDefault="00FD2BC7" w:rsidP="00AF70D3">
      <w:pPr>
        <w:pStyle w:val="Odstavecseseznamem"/>
        <w:numPr>
          <w:ilvl w:val="1"/>
          <w:numId w:val="2"/>
        </w:numPr>
      </w:pPr>
      <w:r w:rsidRPr="00F77AF2">
        <w:t xml:space="preserve">REC03 - </w:t>
      </w:r>
      <w:r w:rsidR="00695F77" w:rsidRPr="00F77AF2">
        <w:t>Návrh systému</w:t>
      </w:r>
    </w:p>
    <w:p w14:paraId="32262846" w14:textId="77777777" w:rsidR="00695F77" w:rsidRPr="00F77AF2" w:rsidRDefault="00FD2BC7" w:rsidP="00AF70D3">
      <w:pPr>
        <w:pStyle w:val="Odstavecseseznamem"/>
        <w:numPr>
          <w:ilvl w:val="1"/>
          <w:numId w:val="2"/>
        </w:numPr>
      </w:pPr>
      <w:r w:rsidRPr="00F77AF2">
        <w:t xml:space="preserve">REC04 - </w:t>
      </w:r>
      <w:r w:rsidR="00695F77" w:rsidRPr="00F77AF2">
        <w:t>Sestavení</w:t>
      </w:r>
    </w:p>
    <w:p w14:paraId="7CE3DB4B" w14:textId="77777777" w:rsidR="003B2B2A" w:rsidRPr="00F77AF2" w:rsidRDefault="00FD2BC7" w:rsidP="00AF70D3">
      <w:pPr>
        <w:pStyle w:val="Odstavecseseznamem"/>
        <w:numPr>
          <w:ilvl w:val="0"/>
          <w:numId w:val="2"/>
        </w:numPr>
      </w:pPr>
      <w:r w:rsidRPr="00F77AF2">
        <w:rPr>
          <w:color w:val="ED7D31" w:themeColor="accent2"/>
        </w:rPr>
        <w:t xml:space="preserve">APP00 </w:t>
      </w:r>
      <w:r w:rsidRPr="00F77AF2">
        <w:t xml:space="preserve">- </w:t>
      </w:r>
      <w:r w:rsidR="00C236C3" w:rsidRPr="00F77AF2">
        <w:t>Aplikace</w:t>
      </w:r>
    </w:p>
    <w:p w14:paraId="4C60D298" w14:textId="77777777" w:rsidR="00C236C3" w:rsidRPr="00F77AF2" w:rsidRDefault="00FD2BC7" w:rsidP="00AF70D3">
      <w:pPr>
        <w:pStyle w:val="Odstavecseseznamem"/>
        <w:numPr>
          <w:ilvl w:val="1"/>
          <w:numId w:val="2"/>
        </w:numPr>
      </w:pPr>
      <w:r w:rsidRPr="00F77AF2">
        <w:t xml:space="preserve">APP01 - </w:t>
      </w:r>
      <w:r w:rsidR="00C236C3" w:rsidRPr="00F77AF2">
        <w:t>Výběr technologie</w:t>
      </w:r>
    </w:p>
    <w:p w14:paraId="397BDEEC" w14:textId="77777777" w:rsidR="00C236C3" w:rsidRPr="00F77AF2" w:rsidRDefault="00FD2BC7" w:rsidP="00AF70D3">
      <w:pPr>
        <w:pStyle w:val="Odstavecseseznamem"/>
        <w:numPr>
          <w:ilvl w:val="1"/>
          <w:numId w:val="2"/>
        </w:numPr>
      </w:pPr>
      <w:r w:rsidRPr="00F77AF2">
        <w:t xml:space="preserve">APP02 - </w:t>
      </w:r>
      <w:r w:rsidR="00695F77" w:rsidRPr="00F77AF2">
        <w:t xml:space="preserve">Sestavení </w:t>
      </w:r>
      <w:r w:rsidR="00C236C3" w:rsidRPr="00F77AF2">
        <w:t>prototypu</w:t>
      </w:r>
    </w:p>
    <w:p w14:paraId="6023C512" w14:textId="77777777" w:rsidR="00C236C3" w:rsidRPr="00F77AF2" w:rsidRDefault="00FD2BC7" w:rsidP="00AF70D3">
      <w:pPr>
        <w:pStyle w:val="Odstavecseseznamem"/>
        <w:numPr>
          <w:ilvl w:val="1"/>
          <w:numId w:val="2"/>
        </w:numPr>
      </w:pPr>
      <w:r w:rsidRPr="00F77AF2">
        <w:t xml:space="preserve">APP03 - </w:t>
      </w:r>
      <w:r w:rsidR="00C236C3" w:rsidRPr="00F77AF2">
        <w:t>Integrace s ostatními komponentami</w:t>
      </w:r>
    </w:p>
    <w:p w14:paraId="574C2C5D" w14:textId="77777777" w:rsidR="00C236C3" w:rsidRPr="00F77AF2" w:rsidRDefault="00FD2BC7" w:rsidP="00AF70D3">
      <w:pPr>
        <w:pStyle w:val="Odstavecseseznamem"/>
        <w:numPr>
          <w:ilvl w:val="1"/>
          <w:numId w:val="2"/>
        </w:numPr>
      </w:pPr>
      <w:r w:rsidRPr="00F77AF2">
        <w:t xml:space="preserve">APP04 - </w:t>
      </w:r>
      <w:r w:rsidR="00C236C3" w:rsidRPr="00F77AF2">
        <w:t xml:space="preserve">Nasazení? </w:t>
      </w:r>
    </w:p>
    <w:p w14:paraId="204ECA0C" w14:textId="77777777" w:rsidR="003B2B2A" w:rsidRPr="00F77AF2" w:rsidRDefault="00FD2BC7" w:rsidP="00AF70D3">
      <w:pPr>
        <w:pStyle w:val="Odstavecseseznamem"/>
        <w:numPr>
          <w:ilvl w:val="0"/>
          <w:numId w:val="2"/>
        </w:numPr>
      </w:pPr>
      <w:r w:rsidRPr="00F77AF2">
        <w:rPr>
          <w:color w:val="000000" w:themeColor="text1"/>
        </w:rPr>
        <w:t xml:space="preserve">DIP00 </w:t>
      </w:r>
      <w:r w:rsidRPr="00F77AF2">
        <w:t xml:space="preserve">- </w:t>
      </w:r>
      <w:r w:rsidR="003B2B2A" w:rsidRPr="00F77AF2">
        <w:t>Psaní diplomového dokumentu</w:t>
      </w:r>
    </w:p>
    <w:p w14:paraId="09A9F52C" w14:textId="77777777" w:rsidR="00C335F6" w:rsidRPr="00F77AF2" w:rsidRDefault="00C335F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77AF2">
        <w:br w:type="page"/>
      </w:r>
    </w:p>
    <w:p w14:paraId="582F3F0C" w14:textId="77777777" w:rsidR="00695F77" w:rsidRPr="00F77AF2" w:rsidRDefault="00695F77" w:rsidP="00AF70D3">
      <w:pPr>
        <w:pStyle w:val="Nadpis2"/>
      </w:pPr>
      <w:bookmarkStart w:id="7" w:name="_Toc29571926"/>
      <w:r w:rsidRPr="00F77AF2">
        <w:lastRenderedPageBreak/>
        <w:t>Časově sousledný pohled</w:t>
      </w:r>
      <w:bookmarkEnd w:id="7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09"/>
        <w:gridCol w:w="412"/>
        <w:gridCol w:w="412"/>
        <w:gridCol w:w="412"/>
        <w:gridCol w:w="412"/>
        <w:gridCol w:w="412"/>
        <w:gridCol w:w="413"/>
        <w:gridCol w:w="413"/>
        <w:gridCol w:w="413"/>
        <w:gridCol w:w="412"/>
        <w:gridCol w:w="412"/>
        <w:gridCol w:w="412"/>
        <w:gridCol w:w="412"/>
        <w:gridCol w:w="412"/>
        <w:gridCol w:w="412"/>
        <w:gridCol w:w="412"/>
        <w:gridCol w:w="412"/>
        <w:gridCol w:w="415"/>
        <w:gridCol w:w="414"/>
        <w:gridCol w:w="415"/>
        <w:gridCol w:w="414"/>
      </w:tblGrid>
      <w:tr w:rsidR="00C335F6" w:rsidRPr="00F77AF2" w14:paraId="5373F3D9" w14:textId="77777777" w:rsidTr="00C335F6">
        <w:tc>
          <w:tcPr>
            <w:tcW w:w="432" w:type="dxa"/>
          </w:tcPr>
          <w:p w14:paraId="279293B1" w14:textId="77777777" w:rsidR="00C335F6" w:rsidRPr="00F77AF2" w:rsidRDefault="00C335F6" w:rsidP="00AF70D3"/>
        </w:tc>
        <w:tc>
          <w:tcPr>
            <w:tcW w:w="1728" w:type="dxa"/>
            <w:gridSpan w:val="4"/>
          </w:tcPr>
          <w:p w14:paraId="3D38A918" w14:textId="77777777" w:rsidR="00C335F6" w:rsidRPr="00F77AF2" w:rsidRDefault="00C335F6" w:rsidP="00AF70D3">
            <w:r w:rsidRPr="00F77AF2">
              <w:t>Leden</w:t>
            </w:r>
          </w:p>
        </w:tc>
        <w:tc>
          <w:tcPr>
            <w:tcW w:w="1728" w:type="dxa"/>
            <w:gridSpan w:val="4"/>
          </w:tcPr>
          <w:p w14:paraId="41BBD59C" w14:textId="77777777" w:rsidR="00C335F6" w:rsidRPr="00F77AF2" w:rsidRDefault="00C335F6" w:rsidP="00AF70D3">
            <w:r w:rsidRPr="00F77AF2">
              <w:t>Únor</w:t>
            </w:r>
          </w:p>
        </w:tc>
        <w:tc>
          <w:tcPr>
            <w:tcW w:w="1724" w:type="dxa"/>
            <w:gridSpan w:val="4"/>
          </w:tcPr>
          <w:p w14:paraId="5DFE9DFB" w14:textId="77777777" w:rsidR="00C335F6" w:rsidRPr="00F77AF2" w:rsidRDefault="00C335F6" w:rsidP="00AF70D3">
            <w:r w:rsidRPr="00F77AF2">
              <w:t>Březen</w:t>
            </w:r>
          </w:p>
        </w:tc>
        <w:tc>
          <w:tcPr>
            <w:tcW w:w="1724" w:type="dxa"/>
            <w:gridSpan w:val="4"/>
          </w:tcPr>
          <w:p w14:paraId="0BFF9DFF" w14:textId="77777777" w:rsidR="00C335F6" w:rsidRPr="00F77AF2" w:rsidRDefault="00C335F6" w:rsidP="00AF70D3">
            <w:r w:rsidRPr="00F77AF2">
              <w:t>Duben</w:t>
            </w:r>
          </w:p>
        </w:tc>
        <w:tc>
          <w:tcPr>
            <w:tcW w:w="1726" w:type="dxa"/>
            <w:gridSpan w:val="4"/>
          </w:tcPr>
          <w:p w14:paraId="685D041E" w14:textId="77777777" w:rsidR="00C335F6" w:rsidRPr="00F77AF2" w:rsidRDefault="00C335F6" w:rsidP="00AF70D3">
            <w:r w:rsidRPr="00F77AF2">
              <w:t>Květen</w:t>
            </w:r>
            <w:r w:rsidR="00B55327" w:rsidRPr="00F77AF2">
              <w:br/>
              <w:t>7.</w:t>
            </w:r>
            <w:r w:rsidR="00EF59C5" w:rsidRPr="00F77AF2">
              <w:t xml:space="preserve"> </w:t>
            </w:r>
            <w:r w:rsidR="00B55327" w:rsidRPr="00F77AF2">
              <w:t>5. deadline</w:t>
            </w:r>
          </w:p>
        </w:tc>
      </w:tr>
      <w:tr w:rsidR="00B55327" w:rsidRPr="00F77AF2" w14:paraId="5C66A8A7" w14:textId="77777777" w:rsidTr="00EF59C5">
        <w:tc>
          <w:tcPr>
            <w:tcW w:w="432" w:type="dxa"/>
            <w:shd w:val="clear" w:color="auto" w:fill="A5A5A5" w:themeFill="accent3"/>
          </w:tcPr>
          <w:p w14:paraId="225EBCD3" w14:textId="77777777" w:rsidR="00C335F6" w:rsidRPr="00F77AF2" w:rsidRDefault="00C335F6" w:rsidP="00AF70D3">
            <w:r w:rsidRPr="00F77AF2">
              <w:t>STH01</w:t>
            </w:r>
          </w:p>
        </w:tc>
        <w:tc>
          <w:tcPr>
            <w:tcW w:w="432" w:type="dxa"/>
            <w:tcBorders>
              <w:right w:val="single" w:sz="4" w:space="0" w:color="FF0000"/>
            </w:tcBorders>
          </w:tcPr>
          <w:p w14:paraId="277EC132" w14:textId="77777777" w:rsidR="00C335F6" w:rsidRPr="00F77AF2" w:rsidRDefault="00C335F6" w:rsidP="00AF70D3"/>
        </w:tc>
        <w:tc>
          <w:tcPr>
            <w:tcW w:w="432" w:type="dxa"/>
            <w:tcBorders>
              <w:left w:val="single" w:sz="4" w:space="0" w:color="FF0000"/>
            </w:tcBorders>
          </w:tcPr>
          <w:p w14:paraId="44C66D23" w14:textId="77777777" w:rsidR="00C335F6" w:rsidRPr="00F77AF2" w:rsidRDefault="00C335F6" w:rsidP="00AF70D3"/>
        </w:tc>
        <w:tc>
          <w:tcPr>
            <w:tcW w:w="432" w:type="dxa"/>
          </w:tcPr>
          <w:p w14:paraId="0B55A69E" w14:textId="77777777" w:rsidR="00C335F6" w:rsidRPr="00F77AF2" w:rsidRDefault="00C335F6" w:rsidP="00AF70D3"/>
        </w:tc>
        <w:tc>
          <w:tcPr>
            <w:tcW w:w="432" w:type="dxa"/>
          </w:tcPr>
          <w:p w14:paraId="6FE5B923" w14:textId="77777777" w:rsidR="00C335F6" w:rsidRPr="00F77AF2" w:rsidRDefault="00C335F6" w:rsidP="00AF70D3"/>
        </w:tc>
        <w:tc>
          <w:tcPr>
            <w:tcW w:w="432" w:type="dxa"/>
          </w:tcPr>
          <w:p w14:paraId="5AFC6754" w14:textId="77777777" w:rsidR="00C335F6" w:rsidRPr="00F77AF2" w:rsidRDefault="00C335F6" w:rsidP="00AF70D3"/>
        </w:tc>
        <w:tc>
          <w:tcPr>
            <w:tcW w:w="432" w:type="dxa"/>
          </w:tcPr>
          <w:p w14:paraId="2014E5D9" w14:textId="77777777" w:rsidR="00C335F6" w:rsidRPr="00F77AF2" w:rsidRDefault="00C335F6" w:rsidP="00AF70D3"/>
        </w:tc>
        <w:tc>
          <w:tcPr>
            <w:tcW w:w="432" w:type="dxa"/>
          </w:tcPr>
          <w:p w14:paraId="5CC271A0" w14:textId="77777777" w:rsidR="00C335F6" w:rsidRPr="00F77AF2" w:rsidRDefault="00C335F6" w:rsidP="00AF70D3"/>
        </w:tc>
        <w:tc>
          <w:tcPr>
            <w:tcW w:w="432" w:type="dxa"/>
          </w:tcPr>
          <w:p w14:paraId="2A8DDF04" w14:textId="77777777" w:rsidR="00C335F6" w:rsidRPr="00F77AF2" w:rsidRDefault="00C335F6" w:rsidP="00AF70D3"/>
        </w:tc>
        <w:tc>
          <w:tcPr>
            <w:tcW w:w="431" w:type="dxa"/>
          </w:tcPr>
          <w:p w14:paraId="1FB178C4" w14:textId="77777777" w:rsidR="00C335F6" w:rsidRPr="00F77AF2" w:rsidRDefault="00C335F6" w:rsidP="00AF70D3"/>
        </w:tc>
        <w:tc>
          <w:tcPr>
            <w:tcW w:w="431" w:type="dxa"/>
          </w:tcPr>
          <w:p w14:paraId="7672C8A6" w14:textId="77777777" w:rsidR="00C335F6" w:rsidRPr="00F77AF2" w:rsidRDefault="00C335F6" w:rsidP="00AF70D3"/>
        </w:tc>
        <w:tc>
          <w:tcPr>
            <w:tcW w:w="431" w:type="dxa"/>
          </w:tcPr>
          <w:p w14:paraId="2C887327" w14:textId="77777777" w:rsidR="00C335F6" w:rsidRPr="00F77AF2" w:rsidRDefault="00C335F6" w:rsidP="00AF70D3"/>
        </w:tc>
        <w:tc>
          <w:tcPr>
            <w:tcW w:w="431" w:type="dxa"/>
          </w:tcPr>
          <w:p w14:paraId="09B679E9" w14:textId="77777777" w:rsidR="00C335F6" w:rsidRPr="00F77AF2" w:rsidRDefault="00C335F6" w:rsidP="00AF70D3"/>
        </w:tc>
        <w:tc>
          <w:tcPr>
            <w:tcW w:w="431" w:type="dxa"/>
          </w:tcPr>
          <w:p w14:paraId="386F91D9" w14:textId="77777777" w:rsidR="00C335F6" w:rsidRPr="00F77AF2" w:rsidRDefault="00C335F6" w:rsidP="00AF70D3"/>
        </w:tc>
        <w:tc>
          <w:tcPr>
            <w:tcW w:w="431" w:type="dxa"/>
          </w:tcPr>
          <w:p w14:paraId="2B3B0022" w14:textId="77777777" w:rsidR="00C335F6" w:rsidRPr="00F77AF2" w:rsidRDefault="00C335F6" w:rsidP="00AF70D3"/>
        </w:tc>
        <w:tc>
          <w:tcPr>
            <w:tcW w:w="431" w:type="dxa"/>
          </w:tcPr>
          <w:p w14:paraId="1180EB13" w14:textId="77777777" w:rsidR="00C335F6" w:rsidRPr="00F77AF2" w:rsidRDefault="00C335F6" w:rsidP="00AF70D3"/>
        </w:tc>
        <w:tc>
          <w:tcPr>
            <w:tcW w:w="431" w:type="dxa"/>
          </w:tcPr>
          <w:p w14:paraId="19C6FFC3" w14:textId="77777777" w:rsidR="00C335F6" w:rsidRPr="00F77AF2" w:rsidRDefault="00C335F6" w:rsidP="00AF70D3"/>
        </w:tc>
        <w:tc>
          <w:tcPr>
            <w:tcW w:w="431" w:type="dxa"/>
            <w:tcBorders>
              <w:right w:val="single" w:sz="24" w:space="0" w:color="auto"/>
            </w:tcBorders>
          </w:tcPr>
          <w:p w14:paraId="024E96BD" w14:textId="77777777" w:rsidR="00C335F6" w:rsidRPr="00F77AF2" w:rsidRDefault="00C335F6" w:rsidP="00AF70D3"/>
        </w:tc>
        <w:tc>
          <w:tcPr>
            <w:tcW w:w="431" w:type="dxa"/>
            <w:tcBorders>
              <w:left w:val="single" w:sz="24" w:space="0" w:color="auto"/>
            </w:tcBorders>
          </w:tcPr>
          <w:p w14:paraId="1BF97B4C" w14:textId="77777777" w:rsidR="00C335F6" w:rsidRPr="00F77AF2" w:rsidRDefault="00C335F6" w:rsidP="00AF70D3"/>
        </w:tc>
        <w:tc>
          <w:tcPr>
            <w:tcW w:w="432" w:type="dxa"/>
          </w:tcPr>
          <w:p w14:paraId="4CFBD3A6" w14:textId="77777777" w:rsidR="00C335F6" w:rsidRPr="00F77AF2" w:rsidRDefault="00C335F6" w:rsidP="00AF70D3"/>
        </w:tc>
        <w:tc>
          <w:tcPr>
            <w:tcW w:w="432" w:type="dxa"/>
          </w:tcPr>
          <w:p w14:paraId="73F36B42" w14:textId="77777777" w:rsidR="00C335F6" w:rsidRPr="00F77AF2" w:rsidRDefault="00C335F6" w:rsidP="00AF70D3"/>
        </w:tc>
      </w:tr>
      <w:tr w:rsidR="00B55327" w:rsidRPr="00F77AF2" w14:paraId="62D0308B" w14:textId="77777777" w:rsidTr="00EF59C5">
        <w:tc>
          <w:tcPr>
            <w:tcW w:w="432" w:type="dxa"/>
            <w:shd w:val="clear" w:color="auto" w:fill="70AD47" w:themeFill="accent6"/>
          </w:tcPr>
          <w:p w14:paraId="6960FB3D" w14:textId="77777777" w:rsidR="00C335F6" w:rsidRPr="00F77AF2" w:rsidRDefault="00C335F6" w:rsidP="00AF70D3">
            <w:r w:rsidRPr="00F77AF2">
              <w:t>DAT01</w:t>
            </w:r>
          </w:p>
        </w:tc>
        <w:tc>
          <w:tcPr>
            <w:tcW w:w="432" w:type="dxa"/>
            <w:tcBorders>
              <w:right w:val="single" w:sz="4" w:space="0" w:color="FF0000"/>
            </w:tcBorders>
            <w:shd w:val="clear" w:color="auto" w:fill="E2EFD9" w:themeFill="accent6" w:themeFillTint="33"/>
          </w:tcPr>
          <w:p w14:paraId="48933491" w14:textId="77777777" w:rsidR="00C335F6" w:rsidRPr="00F77AF2" w:rsidRDefault="00C335F6" w:rsidP="00AF70D3"/>
        </w:tc>
        <w:tc>
          <w:tcPr>
            <w:tcW w:w="432" w:type="dxa"/>
            <w:tcBorders>
              <w:left w:val="single" w:sz="4" w:space="0" w:color="FF0000"/>
            </w:tcBorders>
            <w:shd w:val="clear" w:color="auto" w:fill="E2EFD9" w:themeFill="accent6" w:themeFillTint="33"/>
          </w:tcPr>
          <w:p w14:paraId="52547D9C" w14:textId="77777777" w:rsidR="00C335F6" w:rsidRPr="00F77AF2" w:rsidRDefault="00C335F6" w:rsidP="00AF70D3"/>
        </w:tc>
        <w:tc>
          <w:tcPr>
            <w:tcW w:w="432" w:type="dxa"/>
            <w:shd w:val="clear" w:color="auto" w:fill="E2EFD9" w:themeFill="accent6" w:themeFillTint="33"/>
          </w:tcPr>
          <w:p w14:paraId="0E63A8D6" w14:textId="77777777" w:rsidR="00C335F6" w:rsidRPr="00F77AF2" w:rsidRDefault="00C335F6" w:rsidP="00AF70D3"/>
        </w:tc>
        <w:tc>
          <w:tcPr>
            <w:tcW w:w="432" w:type="dxa"/>
            <w:shd w:val="clear" w:color="auto" w:fill="E2EFD9" w:themeFill="accent6" w:themeFillTint="33"/>
          </w:tcPr>
          <w:p w14:paraId="2050C115" w14:textId="77777777" w:rsidR="00C335F6" w:rsidRPr="00F77AF2" w:rsidRDefault="00C335F6" w:rsidP="00AF70D3"/>
        </w:tc>
        <w:tc>
          <w:tcPr>
            <w:tcW w:w="432" w:type="dxa"/>
          </w:tcPr>
          <w:p w14:paraId="550C03F7" w14:textId="77777777" w:rsidR="00C335F6" w:rsidRPr="00F77AF2" w:rsidRDefault="00C335F6" w:rsidP="00AF70D3"/>
        </w:tc>
        <w:tc>
          <w:tcPr>
            <w:tcW w:w="432" w:type="dxa"/>
          </w:tcPr>
          <w:p w14:paraId="4901038E" w14:textId="77777777" w:rsidR="00C335F6" w:rsidRPr="00F77AF2" w:rsidRDefault="00C335F6" w:rsidP="00AF70D3"/>
        </w:tc>
        <w:tc>
          <w:tcPr>
            <w:tcW w:w="432" w:type="dxa"/>
          </w:tcPr>
          <w:p w14:paraId="46F23CD8" w14:textId="77777777" w:rsidR="00C335F6" w:rsidRPr="00F77AF2" w:rsidRDefault="00C335F6" w:rsidP="00AF70D3"/>
        </w:tc>
        <w:tc>
          <w:tcPr>
            <w:tcW w:w="432" w:type="dxa"/>
          </w:tcPr>
          <w:p w14:paraId="561517A3" w14:textId="77777777" w:rsidR="00C335F6" w:rsidRPr="00F77AF2" w:rsidRDefault="00C335F6" w:rsidP="00AF70D3"/>
        </w:tc>
        <w:tc>
          <w:tcPr>
            <w:tcW w:w="431" w:type="dxa"/>
          </w:tcPr>
          <w:p w14:paraId="0238BB02" w14:textId="77777777" w:rsidR="00C335F6" w:rsidRPr="00F77AF2" w:rsidRDefault="00C335F6" w:rsidP="00AF70D3"/>
        </w:tc>
        <w:tc>
          <w:tcPr>
            <w:tcW w:w="431" w:type="dxa"/>
          </w:tcPr>
          <w:p w14:paraId="556AF9B1" w14:textId="77777777" w:rsidR="00C335F6" w:rsidRPr="00F77AF2" w:rsidRDefault="00C335F6" w:rsidP="00AF70D3"/>
        </w:tc>
        <w:tc>
          <w:tcPr>
            <w:tcW w:w="431" w:type="dxa"/>
          </w:tcPr>
          <w:p w14:paraId="03F9DD77" w14:textId="77777777" w:rsidR="00C335F6" w:rsidRPr="00F77AF2" w:rsidRDefault="00C335F6" w:rsidP="00AF70D3"/>
        </w:tc>
        <w:tc>
          <w:tcPr>
            <w:tcW w:w="431" w:type="dxa"/>
          </w:tcPr>
          <w:p w14:paraId="23B1C066" w14:textId="77777777" w:rsidR="00C335F6" w:rsidRPr="00F77AF2" w:rsidRDefault="00C335F6" w:rsidP="00AF70D3"/>
        </w:tc>
        <w:tc>
          <w:tcPr>
            <w:tcW w:w="431" w:type="dxa"/>
          </w:tcPr>
          <w:p w14:paraId="752EDC4C" w14:textId="77777777" w:rsidR="00C335F6" w:rsidRPr="00F77AF2" w:rsidRDefault="00C335F6" w:rsidP="00AF70D3"/>
        </w:tc>
        <w:tc>
          <w:tcPr>
            <w:tcW w:w="431" w:type="dxa"/>
          </w:tcPr>
          <w:p w14:paraId="21C6483F" w14:textId="77777777" w:rsidR="00C335F6" w:rsidRPr="00F77AF2" w:rsidRDefault="00C335F6" w:rsidP="00AF70D3"/>
        </w:tc>
        <w:tc>
          <w:tcPr>
            <w:tcW w:w="431" w:type="dxa"/>
          </w:tcPr>
          <w:p w14:paraId="4ECE5D72" w14:textId="77777777" w:rsidR="00C335F6" w:rsidRPr="00F77AF2" w:rsidRDefault="00C335F6" w:rsidP="00AF70D3"/>
        </w:tc>
        <w:tc>
          <w:tcPr>
            <w:tcW w:w="431" w:type="dxa"/>
          </w:tcPr>
          <w:p w14:paraId="5DE3BFF8" w14:textId="77777777" w:rsidR="00C335F6" w:rsidRPr="00F77AF2" w:rsidRDefault="00C335F6" w:rsidP="00AF70D3"/>
        </w:tc>
        <w:tc>
          <w:tcPr>
            <w:tcW w:w="431" w:type="dxa"/>
            <w:tcBorders>
              <w:right w:val="single" w:sz="24" w:space="0" w:color="auto"/>
            </w:tcBorders>
          </w:tcPr>
          <w:p w14:paraId="054879F8" w14:textId="77777777" w:rsidR="00C335F6" w:rsidRPr="00F77AF2" w:rsidRDefault="00C335F6" w:rsidP="00AF70D3"/>
        </w:tc>
        <w:tc>
          <w:tcPr>
            <w:tcW w:w="431" w:type="dxa"/>
            <w:tcBorders>
              <w:left w:val="single" w:sz="24" w:space="0" w:color="auto"/>
            </w:tcBorders>
          </w:tcPr>
          <w:p w14:paraId="487BCFA6" w14:textId="77777777" w:rsidR="00C335F6" w:rsidRPr="00F77AF2" w:rsidRDefault="00C335F6" w:rsidP="00AF70D3"/>
        </w:tc>
        <w:tc>
          <w:tcPr>
            <w:tcW w:w="432" w:type="dxa"/>
          </w:tcPr>
          <w:p w14:paraId="50D9E1C1" w14:textId="77777777" w:rsidR="00C335F6" w:rsidRPr="00F77AF2" w:rsidRDefault="00C335F6" w:rsidP="00AF70D3"/>
        </w:tc>
        <w:tc>
          <w:tcPr>
            <w:tcW w:w="432" w:type="dxa"/>
          </w:tcPr>
          <w:p w14:paraId="51B689C5" w14:textId="77777777" w:rsidR="00C335F6" w:rsidRPr="00F77AF2" w:rsidRDefault="00C335F6" w:rsidP="00AF70D3"/>
        </w:tc>
      </w:tr>
      <w:tr w:rsidR="00C335F6" w:rsidRPr="00F77AF2" w14:paraId="3BA1B971" w14:textId="77777777" w:rsidTr="00EF59C5">
        <w:tc>
          <w:tcPr>
            <w:tcW w:w="432" w:type="dxa"/>
            <w:shd w:val="clear" w:color="auto" w:fill="70AD47" w:themeFill="accent6"/>
          </w:tcPr>
          <w:p w14:paraId="67E32680" w14:textId="77777777" w:rsidR="00C335F6" w:rsidRPr="00F77AF2" w:rsidRDefault="00C335F6" w:rsidP="00AF70D3">
            <w:r w:rsidRPr="00F77AF2">
              <w:t>DAT02</w:t>
            </w:r>
          </w:p>
        </w:tc>
        <w:tc>
          <w:tcPr>
            <w:tcW w:w="432" w:type="dxa"/>
            <w:tcBorders>
              <w:right w:val="single" w:sz="4" w:space="0" w:color="FF0000"/>
            </w:tcBorders>
          </w:tcPr>
          <w:p w14:paraId="1048ECD2" w14:textId="77777777" w:rsidR="00C335F6" w:rsidRPr="00F77AF2" w:rsidRDefault="00C335F6" w:rsidP="00AF70D3"/>
        </w:tc>
        <w:tc>
          <w:tcPr>
            <w:tcW w:w="432" w:type="dxa"/>
            <w:tcBorders>
              <w:left w:val="single" w:sz="4" w:space="0" w:color="FF0000"/>
            </w:tcBorders>
          </w:tcPr>
          <w:p w14:paraId="58B1F27A" w14:textId="77777777" w:rsidR="00C335F6" w:rsidRPr="00F77AF2" w:rsidRDefault="00C335F6" w:rsidP="00AF70D3"/>
        </w:tc>
        <w:tc>
          <w:tcPr>
            <w:tcW w:w="432" w:type="dxa"/>
            <w:shd w:val="clear" w:color="auto" w:fill="auto"/>
          </w:tcPr>
          <w:p w14:paraId="3DB02962" w14:textId="77777777" w:rsidR="00C335F6" w:rsidRPr="00F77AF2" w:rsidRDefault="00C335F6" w:rsidP="00AF70D3"/>
        </w:tc>
        <w:tc>
          <w:tcPr>
            <w:tcW w:w="432" w:type="dxa"/>
            <w:shd w:val="clear" w:color="auto" w:fill="auto"/>
          </w:tcPr>
          <w:p w14:paraId="2A306022" w14:textId="77777777" w:rsidR="00C335F6" w:rsidRPr="00F77AF2" w:rsidRDefault="00C335F6" w:rsidP="00AF70D3"/>
        </w:tc>
        <w:tc>
          <w:tcPr>
            <w:tcW w:w="432" w:type="dxa"/>
            <w:shd w:val="clear" w:color="auto" w:fill="A8D08D" w:themeFill="accent6" w:themeFillTint="99"/>
          </w:tcPr>
          <w:p w14:paraId="1CE4AF6D" w14:textId="77777777" w:rsidR="00C335F6" w:rsidRPr="00F77AF2" w:rsidRDefault="00C335F6" w:rsidP="00AF70D3"/>
        </w:tc>
        <w:tc>
          <w:tcPr>
            <w:tcW w:w="432" w:type="dxa"/>
            <w:shd w:val="clear" w:color="auto" w:fill="A8D08D" w:themeFill="accent6" w:themeFillTint="99"/>
          </w:tcPr>
          <w:p w14:paraId="0C2AAF7C" w14:textId="77777777" w:rsidR="00C335F6" w:rsidRPr="00F77AF2" w:rsidRDefault="00C335F6" w:rsidP="00AF70D3"/>
        </w:tc>
        <w:tc>
          <w:tcPr>
            <w:tcW w:w="432" w:type="dxa"/>
            <w:shd w:val="clear" w:color="auto" w:fill="A8D08D" w:themeFill="accent6" w:themeFillTint="99"/>
          </w:tcPr>
          <w:p w14:paraId="5C9AD514" w14:textId="77777777" w:rsidR="00C335F6" w:rsidRPr="00F77AF2" w:rsidRDefault="00C335F6" w:rsidP="00AF70D3"/>
        </w:tc>
        <w:tc>
          <w:tcPr>
            <w:tcW w:w="432" w:type="dxa"/>
            <w:shd w:val="clear" w:color="auto" w:fill="A8D08D" w:themeFill="accent6" w:themeFillTint="99"/>
          </w:tcPr>
          <w:p w14:paraId="3AED4079" w14:textId="77777777" w:rsidR="00C335F6" w:rsidRPr="00F77AF2" w:rsidRDefault="00C335F6" w:rsidP="00AF70D3"/>
        </w:tc>
        <w:tc>
          <w:tcPr>
            <w:tcW w:w="431" w:type="dxa"/>
          </w:tcPr>
          <w:p w14:paraId="3ACF447D" w14:textId="77777777" w:rsidR="00C335F6" w:rsidRPr="00F77AF2" w:rsidRDefault="00C335F6" w:rsidP="00AF70D3"/>
        </w:tc>
        <w:tc>
          <w:tcPr>
            <w:tcW w:w="431" w:type="dxa"/>
          </w:tcPr>
          <w:p w14:paraId="3C8343C8" w14:textId="77777777" w:rsidR="00C335F6" w:rsidRPr="00F77AF2" w:rsidRDefault="00C335F6" w:rsidP="00AF70D3"/>
        </w:tc>
        <w:tc>
          <w:tcPr>
            <w:tcW w:w="431" w:type="dxa"/>
          </w:tcPr>
          <w:p w14:paraId="12CC175E" w14:textId="77777777" w:rsidR="00C335F6" w:rsidRPr="00F77AF2" w:rsidRDefault="00C335F6" w:rsidP="00AF70D3"/>
        </w:tc>
        <w:tc>
          <w:tcPr>
            <w:tcW w:w="431" w:type="dxa"/>
          </w:tcPr>
          <w:p w14:paraId="3AA91E1B" w14:textId="77777777" w:rsidR="00C335F6" w:rsidRPr="00F77AF2" w:rsidRDefault="00C335F6" w:rsidP="00AF70D3"/>
        </w:tc>
        <w:tc>
          <w:tcPr>
            <w:tcW w:w="431" w:type="dxa"/>
          </w:tcPr>
          <w:p w14:paraId="04F4CB0D" w14:textId="77777777" w:rsidR="00C335F6" w:rsidRPr="00F77AF2" w:rsidRDefault="00C335F6" w:rsidP="00AF70D3"/>
        </w:tc>
        <w:tc>
          <w:tcPr>
            <w:tcW w:w="431" w:type="dxa"/>
          </w:tcPr>
          <w:p w14:paraId="3E1E7203" w14:textId="77777777" w:rsidR="00C335F6" w:rsidRPr="00F77AF2" w:rsidRDefault="00C335F6" w:rsidP="00AF70D3"/>
        </w:tc>
        <w:tc>
          <w:tcPr>
            <w:tcW w:w="431" w:type="dxa"/>
          </w:tcPr>
          <w:p w14:paraId="3108B116" w14:textId="77777777" w:rsidR="00C335F6" w:rsidRPr="00F77AF2" w:rsidRDefault="00C335F6" w:rsidP="00AF70D3"/>
        </w:tc>
        <w:tc>
          <w:tcPr>
            <w:tcW w:w="431" w:type="dxa"/>
          </w:tcPr>
          <w:p w14:paraId="357E6439" w14:textId="77777777" w:rsidR="00C335F6" w:rsidRPr="00F77AF2" w:rsidRDefault="00C335F6" w:rsidP="00AF70D3"/>
        </w:tc>
        <w:tc>
          <w:tcPr>
            <w:tcW w:w="431" w:type="dxa"/>
            <w:tcBorders>
              <w:right w:val="single" w:sz="24" w:space="0" w:color="auto"/>
            </w:tcBorders>
          </w:tcPr>
          <w:p w14:paraId="4CD7A045" w14:textId="77777777" w:rsidR="00C335F6" w:rsidRPr="00F77AF2" w:rsidRDefault="00C335F6" w:rsidP="00AF70D3"/>
        </w:tc>
        <w:tc>
          <w:tcPr>
            <w:tcW w:w="431" w:type="dxa"/>
            <w:tcBorders>
              <w:left w:val="single" w:sz="24" w:space="0" w:color="auto"/>
            </w:tcBorders>
          </w:tcPr>
          <w:p w14:paraId="072C4E70" w14:textId="77777777" w:rsidR="00C335F6" w:rsidRPr="00F77AF2" w:rsidRDefault="00C335F6" w:rsidP="00AF70D3"/>
        </w:tc>
        <w:tc>
          <w:tcPr>
            <w:tcW w:w="432" w:type="dxa"/>
          </w:tcPr>
          <w:p w14:paraId="49C9CA38" w14:textId="77777777" w:rsidR="00C335F6" w:rsidRPr="00F77AF2" w:rsidRDefault="00C335F6" w:rsidP="00AF70D3"/>
        </w:tc>
        <w:tc>
          <w:tcPr>
            <w:tcW w:w="432" w:type="dxa"/>
          </w:tcPr>
          <w:p w14:paraId="5D5FB4A3" w14:textId="77777777" w:rsidR="00C335F6" w:rsidRPr="00F77AF2" w:rsidRDefault="00C335F6" w:rsidP="00AF70D3"/>
        </w:tc>
      </w:tr>
      <w:tr w:rsidR="00C335F6" w:rsidRPr="00F77AF2" w14:paraId="06055950" w14:textId="77777777" w:rsidTr="00EF59C5">
        <w:tc>
          <w:tcPr>
            <w:tcW w:w="432" w:type="dxa"/>
            <w:shd w:val="clear" w:color="auto" w:fill="70AD47" w:themeFill="accent6"/>
          </w:tcPr>
          <w:p w14:paraId="4653F0ED" w14:textId="77777777" w:rsidR="00C335F6" w:rsidRPr="00F77AF2" w:rsidRDefault="00C335F6" w:rsidP="00AF70D3">
            <w:r w:rsidRPr="00F77AF2">
              <w:t>DAT03</w:t>
            </w:r>
          </w:p>
        </w:tc>
        <w:tc>
          <w:tcPr>
            <w:tcW w:w="432" w:type="dxa"/>
            <w:tcBorders>
              <w:right w:val="single" w:sz="4" w:space="0" w:color="FF0000"/>
            </w:tcBorders>
          </w:tcPr>
          <w:p w14:paraId="1D4E9BE0" w14:textId="77777777" w:rsidR="00C335F6" w:rsidRPr="00F77AF2" w:rsidRDefault="00C335F6" w:rsidP="00AF70D3"/>
        </w:tc>
        <w:tc>
          <w:tcPr>
            <w:tcW w:w="432" w:type="dxa"/>
            <w:tcBorders>
              <w:left w:val="single" w:sz="4" w:space="0" w:color="FF0000"/>
            </w:tcBorders>
          </w:tcPr>
          <w:p w14:paraId="6BBEA9CD" w14:textId="77777777" w:rsidR="00C335F6" w:rsidRPr="00F77AF2" w:rsidRDefault="00C335F6" w:rsidP="00AF70D3"/>
        </w:tc>
        <w:tc>
          <w:tcPr>
            <w:tcW w:w="432" w:type="dxa"/>
            <w:shd w:val="clear" w:color="auto" w:fill="auto"/>
          </w:tcPr>
          <w:p w14:paraId="0C851DFA" w14:textId="77777777" w:rsidR="00C335F6" w:rsidRPr="00F77AF2" w:rsidRDefault="00C335F6" w:rsidP="00AF70D3"/>
        </w:tc>
        <w:tc>
          <w:tcPr>
            <w:tcW w:w="432" w:type="dxa"/>
            <w:shd w:val="clear" w:color="auto" w:fill="auto"/>
          </w:tcPr>
          <w:p w14:paraId="69DBC713" w14:textId="77777777" w:rsidR="00C335F6" w:rsidRPr="00F77AF2" w:rsidRDefault="00C335F6" w:rsidP="00AF70D3"/>
        </w:tc>
        <w:tc>
          <w:tcPr>
            <w:tcW w:w="432" w:type="dxa"/>
            <w:shd w:val="clear" w:color="auto" w:fill="A8D08D" w:themeFill="accent6" w:themeFillTint="99"/>
          </w:tcPr>
          <w:p w14:paraId="2F711A24" w14:textId="77777777" w:rsidR="00C335F6" w:rsidRPr="00F77AF2" w:rsidRDefault="00C335F6" w:rsidP="00AF70D3"/>
        </w:tc>
        <w:tc>
          <w:tcPr>
            <w:tcW w:w="432" w:type="dxa"/>
            <w:shd w:val="clear" w:color="auto" w:fill="A8D08D" w:themeFill="accent6" w:themeFillTint="99"/>
          </w:tcPr>
          <w:p w14:paraId="2104A2AF" w14:textId="77777777" w:rsidR="00C335F6" w:rsidRPr="00F77AF2" w:rsidRDefault="00C335F6" w:rsidP="00AF70D3"/>
        </w:tc>
        <w:tc>
          <w:tcPr>
            <w:tcW w:w="432" w:type="dxa"/>
            <w:shd w:val="clear" w:color="auto" w:fill="A8D08D" w:themeFill="accent6" w:themeFillTint="99"/>
          </w:tcPr>
          <w:p w14:paraId="49E1D19D" w14:textId="77777777" w:rsidR="00C335F6" w:rsidRPr="00F77AF2" w:rsidRDefault="00C335F6" w:rsidP="00AF70D3"/>
        </w:tc>
        <w:tc>
          <w:tcPr>
            <w:tcW w:w="432" w:type="dxa"/>
            <w:shd w:val="clear" w:color="auto" w:fill="A8D08D" w:themeFill="accent6" w:themeFillTint="99"/>
          </w:tcPr>
          <w:p w14:paraId="77335D28" w14:textId="77777777" w:rsidR="00C335F6" w:rsidRPr="00F77AF2" w:rsidRDefault="00C335F6" w:rsidP="00AF70D3"/>
        </w:tc>
        <w:tc>
          <w:tcPr>
            <w:tcW w:w="431" w:type="dxa"/>
          </w:tcPr>
          <w:p w14:paraId="0889C1AB" w14:textId="77777777" w:rsidR="00C335F6" w:rsidRPr="00F77AF2" w:rsidRDefault="00C335F6" w:rsidP="00AF70D3"/>
        </w:tc>
        <w:tc>
          <w:tcPr>
            <w:tcW w:w="431" w:type="dxa"/>
          </w:tcPr>
          <w:p w14:paraId="27D77399" w14:textId="77777777" w:rsidR="00C335F6" w:rsidRPr="00F77AF2" w:rsidRDefault="00C335F6" w:rsidP="00AF70D3"/>
        </w:tc>
        <w:tc>
          <w:tcPr>
            <w:tcW w:w="431" w:type="dxa"/>
          </w:tcPr>
          <w:p w14:paraId="0F7A6A16" w14:textId="77777777" w:rsidR="00C335F6" w:rsidRPr="00F77AF2" w:rsidRDefault="00C335F6" w:rsidP="00AF70D3"/>
        </w:tc>
        <w:tc>
          <w:tcPr>
            <w:tcW w:w="431" w:type="dxa"/>
          </w:tcPr>
          <w:p w14:paraId="664475A1" w14:textId="77777777" w:rsidR="00C335F6" w:rsidRPr="00F77AF2" w:rsidRDefault="00C335F6" w:rsidP="00AF70D3"/>
        </w:tc>
        <w:tc>
          <w:tcPr>
            <w:tcW w:w="431" w:type="dxa"/>
          </w:tcPr>
          <w:p w14:paraId="6B617EB2" w14:textId="77777777" w:rsidR="00C335F6" w:rsidRPr="00F77AF2" w:rsidRDefault="00C335F6" w:rsidP="00AF70D3"/>
        </w:tc>
        <w:tc>
          <w:tcPr>
            <w:tcW w:w="431" w:type="dxa"/>
          </w:tcPr>
          <w:p w14:paraId="1646715F" w14:textId="77777777" w:rsidR="00C335F6" w:rsidRPr="00F77AF2" w:rsidRDefault="00C335F6" w:rsidP="00AF70D3"/>
        </w:tc>
        <w:tc>
          <w:tcPr>
            <w:tcW w:w="431" w:type="dxa"/>
          </w:tcPr>
          <w:p w14:paraId="277802FC" w14:textId="77777777" w:rsidR="00C335F6" w:rsidRPr="00F77AF2" w:rsidRDefault="00C335F6" w:rsidP="00AF70D3"/>
        </w:tc>
        <w:tc>
          <w:tcPr>
            <w:tcW w:w="431" w:type="dxa"/>
          </w:tcPr>
          <w:p w14:paraId="42173D3C" w14:textId="77777777" w:rsidR="00C335F6" w:rsidRPr="00F77AF2" w:rsidRDefault="00C335F6" w:rsidP="00AF70D3"/>
        </w:tc>
        <w:tc>
          <w:tcPr>
            <w:tcW w:w="431" w:type="dxa"/>
            <w:tcBorders>
              <w:right w:val="single" w:sz="24" w:space="0" w:color="auto"/>
            </w:tcBorders>
          </w:tcPr>
          <w:p w14:paraId="10950FC6" w14:textId="77777777" w:rsidR="00C335F6" w:rsidRPr="00F77AF2" w:rsidRDefault="00C335F6" w:rsidP="00AF70D3"/>
        </w:tc>
        <w:tc>
          <w:tcPr>
            <w:tcW w:w="431" w:type="dxa"/>
            <w:tcBorders>
              <w:left w:val="single" w:sz="24" w:space="0" w:color="auto"/>
            </w:tcBorders>
          </w:tcPr>
          <w:p w14:paraId="418AE4C3" w14:textId="77777777" w:rsidR="00C335F6" w:rsidRPr="00F77AF2" w:rsidRDefault="00C335F6" w:rsidP="00AF70D3"/>
        </w:tc>
        <w:tc>
          <w:tcPr>
            <w:tcW w:w="432" w:type="dxa"/>
          </w:tcPr>
          <w:p w14:paraId="0876F1C6" w14:textId="77777777" w:rsidR="00C335F6" w:rsidRPr="00F77AF2" w:rsidRDefault="00C335F6" w:rsidP="00AF70D3"/>
        </w:tc>
        <w:tc>
          <w:tcPr>
            <w:tcW w:w="432" w:type="dxa"/>
          </w:tcPr>
          <w:p w14:paraId="5625DFBE" w14:textId="77777777" w:rsidR="00C335F6" w:rsidRPr="00F77AF2" w:rsidRDefault="00C335F6" w:rsidP="00AF70D3"/>
        </w:tc>
      </w:tr>
      <w:tr w:rsidR="0015027A" w:rsidRPr="00F77AF2" w14:paraId="0835B7CD" w14:textId="77777777" w:rsidTr="0015027A">
        <w:tc>
          <w:tcPr>
            <w:tcW w:w="432" w:type="dxa"/>
            <w:shd w:val="clear" w:color="auto" w:fill="70AD47" w:themeFill="accent6"/>
          </w:tcPr>
          <w:p w14:paraId="09F3B516" w14:textId="0F62E6FA" w:rsidR="0015027A" w:rsidRPr="00F77AF2" w:rsidRDefault="0015027A" w:rsidP="00AF70D3">
            <w:r>
              <w:t>DAT04</w:t>
            </w:r>
          </w:p>
        </w:tc>
        <w:tc>
          <w:tcPr>
            <w:tcW w:w="432" w:type="dxa"/>
            <w:tcBorders>
              <w:right w:val="single" w:sz="4" w:space="0" w:color="FF0000"/>
            </w:tcBorders>
          </w:tcPr>
          <w:p w14:paraId="6576B0E2" w14:textId="77777777" w:rsidR="0015027A" w:rsidRPr="00F77AF2" w:rsidRDefault="0015027A" w:rsidP="00AF70D3"/>
        </w:tc>
        <w:tc>
          <w:tcPr>
            <w:tcW w:w="432" w:type="dxa"/>
            <w:tcBorders>
              <w:left w:val="single" w:sz="4" w:space="0" w:color="FF0000"/>
            </w:tcBorders>
          </w:tcPr>
          <w:p w14:paraId="156CA82B" w14:textId="77777777" w:rsidR="0015027A" w:rsidRPr="00F77AF2" w:rsidRDefault="0015027A" w:rsidP="00AF70D3"/>
        </w:tc>
        <w:tc>
          <w:tcPr>
            <w:tcW w:w="432" w:type="dxa"/>
            <w:shd w:val="clear" w:color="auto" w:fill="auto"/>
          </w:tcPr>
          <w:p w14:paraId="047C39D7" w14:textId="77777777" w:rsidR="0015027A" w:rsidRPr="00F77AF2" w:rsidRDefault="0015027A" w:rsidP="00AF70D3"/>
        </w:tc>
        <w:tc>
          <w:tcPr>
            <w:tcW w:w="432" w:type="dxa"/>
            <w:shd w:val="clear" w:color="auto" w:fill="auto"/>
          </w:tcPr>
          <w:p w14:paraId="2CC393C5" w14:textId="77777777" w:rsidR="0015027A" w:rsidRPr="00F77AF2" w:rsidRDefault="0015027A" w:rsidP="00AF70D3"/>
        </w:tc>
        <w:tc>
          <w:tcPr>
            <w:tcW w:w="432" w:type="dxa"/>
            <w:shd w:val="clear" w:color="auto" w:fill="auto"/>
          </w:tcPr>
          <w:p w14:paraId="6608BBEA" w14:textId="77777777" w:rsidR="0015027A" w:rsidRPr="00F77AF2" w:rsidRDefault="0015027A" w:rsidP="00AF70D3"/>
        </w:tc>
        <w:tc>
          <w:tcPr>
            <w:tcW w:w="432" w:type="dxa"/>
            <w:shd w:val="clear" w:color="auto" w:fill="auto"/>
          </w:tcPr>
          <w:p w14:paraId="781DE78E" w14:textId="77777777" w:rsidR="0015027A" w:rsidRPr="00F77AF2" w:rsidRDefault="0015027A" w:rsidP="00AF70D3"/>
        </w:tc>
        <w:tc>
          <w:tcPr>
            <w:tcW w:w="432" w:type="dxa"/>
            <w:shd w:val="clear" w:color="auto" w:fill="auto"/>
          </w:tcPr>
          <w:p w14:paraId="2E4933D7" w14:textId="77777777" w:rsidR="0015027A" w:rsidRPr="00F77AF2" w:rsidRDefault="0015027A" w:rsidP="00AF70D3"/>
        </w:tc>
        <w:tc>
          <w:tcPr>
            <w:tcW w:w="432" w:type="dxa"/>
            <w:shd w:val="clear" w:color="auto" w:fill="auto"/>
          </w:tcPr>
          <w:p w14:paraId="49567F52" w14:textId="77777777" w:rsidR="0015027A" w:rsidRPr="00F77AF2" w:rsidRDefault="0015027A" w:rsidP="00AF70D3"/>
        </w:tc>
        <w:tc>
          <w:tcPr>
            <w:tcW w:w="431" w:type="dxa"/>
          </w:tcPr>
          <w:p w14:paraId="165F39D1" w14:textId="77777777" w:rsidR="0015027A" w:rsidRPr="00F77AF2" w:rsidRDefault="0015027A" w:rsidP="00AF70D3"/>
        </w:tc>
        <w:tc>
          <w:tcPr>
            <w:tcW w:w="431" w:type="dxa"/>
          </w:tcPr>
          <w:p w14:paraId="5E39D646" w14:textId="77777777" w:rsidR="0015027A" w:rsidRPr="00F77AF2" w:rsidRDefault="0015027A" w:rsidP="00AF70D3"/>
        </w:tc>
        <w:tc>
          <w:tcPr>
            <w:tcW w:w="431" w:type="dxa"/>
          </w:tcPr>
          <w:p w14:paraId="6BDE22FA" w14:textId="77777777" w:rsidR="0015027A" w:rsidRPr="00F77AF2" w:rsidRDefault="0015027A" w:rsidP="00AF70D3"/>
        </w:tc>
        <w:tc>
          <w:tcPr>
            <w:tcW w:w="431" w:type="dxa"/>
          </w:tcPr>
          <w:p w14:paraId="43F0D212" w14:textId="77777777" w:rsidR="0015027A" w:rsidRPr="00F77AF2" w:rsidRDefault="0015027A" w:rsidP="00AF70D3"/>
        </w:tc>
        <w:tc>
          <w:tcPr>
            <w:tcW w:w="431" w:type="dxa"/>
          </w:tcPr>
          <w:p w14:paraId="08B7E31F" w14:textId="77777777" w:rsidR="0015027A" w:rsidRPr="00F77AF2" w:rsidRDefault="0015027A" w:rsidP="00AF70D3"/>
        </w:tc>
        <w:tc>
          <w:tcPr>
            <w:tcW w:w="431" w:type="dxa"/>
          </w:tcPr>
          <w:p w14:paraId="1190C2EE" w14:textId="77777777" w:rsidR="0015027A" w:rsidRPr="00F77AF2" w:rsidRDefault="0015027A" w:rsidP="00AF70D3"/>
        </w:tc>
        <w:tc>
          <w:tcPr>
            <w:tcW w:w="431" w:type="dxa"/>
          </w:tcPr>
          <w:p w14:paraId="7992CD72" w14:textId="77777777" w:rsidR="0015027A" w:rsidRPr="00F77AF2" w:rsidRDefault="0015027A" w:rsidP="00AF70D3"/>
        </w:tc>
        <w:tc>
          <w:tcPr>
            <w:tcW w:w="431" w:type="dxa"/>
          </w:tcPr>
          <w:p w14:paraId="0FE075F8" w14:textId="77777777" w:rsidR="0015027A" w:rsidRPr="00F77AF2" w:rsidRDefault="0015027A" w:rsidP="00AF70D3"/>
        </w:tc>
        <w:tc>
          <w:tcPr>
            <w:tcW w:w="431" w:type="dxa"/>
            <w:tcBorders>
              <w:right w:val="single" w:sz="24" w:space="0" w:color="auto"/>
            </w:tcBorders>
          </w:tcPr>
          <w:p w14:paraId="311A5FC5" w14:textId="77777777" w:rsidR="0015027A" w:rsidRPr="00F77AF2" w:rsidRDefault="0015027A" w:rsidP="00AF70D3"/>
        </w:tc>
        <w:tc>
          <w:tcPr>
            <w:tcW w:w="431" w:type="dxa"/>
            <w:tcBorders>
              <w:left w:val="single" w:sz="24" w:space="0" w:color="auto"/>
            </w:tcBorders>
          </w:tcPr>
          <w:p w14:paraId="5BD8D6A4" w14:textId="77777777" w:rsidR="0015027A" w:rsidRPr="00F77AF2" w:rsidRDefault="0015027A" w:rsidP="00AF70D3"/>
        </w:tc>
        <w:tc>
          <w:tcPr>
            <w:tcW w:w="432" w:type="dxa"/>
          </w:tcPr>
          <w:p w14:paraId="28AF35C2" w14:textId="77777777" w:rsidR="0015027A" w:rsidRPr="00F77AF2" w:rsidRDefault="0015027A" w:rsidP="00AF70D3"/>
        </w:tc>
        <w:tc>
          <w:tcPr>
            <w:tcW w:w="432" w:type="dxa"/>
          </w:tcPr>
          <w:p w14:paraId="64AE27B2" w14:textId="77777777" w:rsidR="0015027A" w:rsidRPr="00F77AF2" w:rsidRDefault="0015027A" w:rsidP="00AF70D3"/>
        </w:tc>
      </w:tr>
      <w:tr w:rsidR="00B55327" w:rsidRPr="00F77AF2" w14:paraId="77ED900C" w14:textId="77777777" w:rsidTr="00EF59C5">
        <w:tc>
          <w:tcPr>
            <w:tcW w:w="432" w:type="dxa"/>
            <w:shd w:val="clear" w:color="auto" w:fill="4472C4" w:themeFill="accent5"/>
          </w:tcPr>
          <w:p w14:paraId="16400B03" w14:textId="77777777" w:rsidR="00C335F6" w:rsidRPr="00F77AF2" w:rsidRDefault="00C335F6" w:rsidP="00AF70D3">
            <w:r w:rsidRPr="00F77AF2">
              <w:t>FEA01</w:t>
            </w:r>
          </w:p>
        </w:tc>
        <w:tc>
          <w:tcPr>
            <w:tcW w:w="432" w:type="dxa"/>
            <w:tcBorders>
              <w:right w:val="single" w:sz="4" w:space="0" w:color="FF0000"/>
            </w:tcBorders>
            <w:shd w:val="clear" w:color="auto" w:fill="8EAADB" w:themeFill="accent5" w:themeFillTint="99"/>
          </w:tcPr>
          <w:p w14:paraId="31F3275D" w14:textId="77777777" w:rsidR="00C335F6" w:rsidRPr="00F77AF2" w:rsidRDefault="00C335F6" w:rsidP="00AF70D3"/>
        </w:tc>
        <w:tc>
          <w:tcPr>
            <w:tcW w:w="432" w:type="dxa"/>
            <w:tcBorders>
              <w:left w:val="single" w:sz="4" w:space="0" w:color="FF0000"/>
            </w:tcBorders>
            <w:shd w:val="clear" w:color="auto" w:fill="D9E2F3" w:themeFill="accent5" w:themeFillTint="33"/>
          </w:tcPr>
          <w:p w14:paraId="5839FA3E" w14:textId="77777777" w:rsidR="00C335F6" w:rsidRPr="00F77AF2" w:rsidRDefault="00C335F6" w:rsidP="00AF70D3"/>
        </w:tc>
        <w:tc>
          <w:tcPr>
            <w:tcW w:w="432" w:type="dxa"/>
            <w:shd w:val="clear" w:color="auto" w:fill="D9E2F3" w:themeFill="accent5" w:themeFillTint="33"/>
          </w:tcPr>
          <w:p w14:paraId="43420619" w14:textId="77777777" w:rsidR="00C335F6" w:rsidRPr="00F77AF2" w:rsidRDefault="00C335F6" w:rsidP="00AF70D3"/>
        </w:tc>
        <w:tc>
          <w:tcPr>
            <w:tcW w:w="432" w:type="dxa"/>
            <w:shd w:val="clear" w:color="auto" w:fill="D9E2F3" w:themeFill="accent5" w:themeFillTint="33"/>
          </w:tcPr>
          <w:p w14:paraId="56F0C44C" w14:textId="77777777" w:rsidR="00C335F6" w:rsidRPr="00F77AF2" w:rsidRDefault="00C335F6" w:rsidP="00AF70D3"/>
        </w:tc>
        <w:tc>
          <w:tcPr>
            <w:tcW w:w="432" w:type="dxa"/>
            <w:shd w:val="clear" w:color="auto" w:fill="D9E2F3" w:themeFill="accent5" w:themeFillTint="33"/>
          </w:tcPr>
          <w:p w14:paraId="6DA781EE" w14:textId="77777777" w:rsidR="00C335F6" w:rsidRPr="00F77AF2" w:rsidRDefault="00C335F6" w:rsidP="00AF70D3"/>
        </w:tc>
        <w:tc>
          <w:tcPr>
            <w:tcW w:w="432" w:type="dxa"/>
            <w:shd w:val="clear" w:color="auto" w:fill="D9E2F3" w:themeFill="accent5" w:themeFillTint="33"/>
          </w:tcPr>
          <w:p w14:paraId="4E307DFF" w14:textId="77777777" w:rsidR="00C335F6" w:rsidRPr="00F77AF2" w:rsidRDefault="00C335F6" w:rsidP="00AF70D3"/>
        </w:tc>
        <w:tc>
          <w:tcPr>
            <w:tcW w:w="432" w:type="dxa"/>
          </w:tcPr>
          <w:p w14:paraId="355E8743" w14:textId="77777777" w:rsidR="00C335F6" w:rsidRPr="00F77AF2" w:rsidRDefault="00C335F6" w:rsidP="00AF70D3"/>
        </w:tc>
        <w:tc>
          <w:tcPr>
            <w:tcW w:w="432" w:type="dxa"/>
          </w:tcPr>
          <w:p w14:paraId="0677F733" w14:textId="77777777" w:rsidR="00C335F6" w:rsidRPr="00F77AF2" w:rsidRDefault="00C335F6" w:rsidP="00AF70D3"/>
        </w:tc>
        <w:tc>
          <w:tcPr>
            <w:tcW w:w="431" w:type="dxa"/>
          </w:tcPr>
          <w:p w14:paraId="43531B8C" w14:textId="77777777" w:rsidR="00C335F6" w:rsidRPr="00F77AF2" w:rsidRDefault="00C335F6" w:rsidP="00AF70D3"/>
        </w:tc>
        <w:tc>
          <w:tcPr>
            <w:tcW w:w="431" w:type="dxa"/>
          </w:tcPr>
          <w:p w14:paraId="6654904A" w14:textId="77777777" w:rsidR="00C335F6" w:rsidRPr="00F77AF2" w:rsidRDefault="00C335F6" w:rsidP="00AF70D3"/>
        </w:tc>
        <w:tc>
          <w:tcPr>
            <w:tcW w:w="431" w:type="dxa"/>
          </w:tcPr>
          <w:p w14:paraId="55305D32" w14:textId="77777777" w:rsidR="00C335F6" w:rsidRPr="00F77AF2" w:rsidRDefault="00C335F6" w:rsidP="00AF70D3"/>
        </w:tc>
        <w:tc>
          <w:tcPr>
            <w:tcW w:w="431" w:type="dxa"/>
          </w:tcPr>
          <w:p w14:paraId="3B7419BC" w14:textId="77777777" w:rsidR="00C335F6" w:rsidRPr="00F77AF2" w:rsidRDefault="00C335F6" w:rsidP="00AF70D3"/>
        </w:tc>
        <w:tc>
          <w:tcPr>
            <w:tcW w:w="431" w:type="dxa"/>
          </w:tcPr>
          <w:p w14:paraId="700C2194" w14:textId="77777777" w:rsidR="00C335F6" w:rsidRPr="00F77AF2" w:rsidRDefault="00C335F6" w:rsidP="00AF70D3"/>
        </w:tc>
        <w:tc>
          <w:tcPr>
            <w:tcW w:w="431" w:type="dxa"/>
          </w:tcPr>
          <w:p w14:paraId="1C711444" w14:textId="77777777" w:rsidR="00C335F6" w:rsidRPr="00F77AF2" w:rsidRDefault="00C335F6" w:rsidP="00AF70D3"/>
        </w:tc>
        <w:tc>
          <w:tcPr>
            <w:tcW w:w="431" w:type="dxa"/>
          </w:tcPr>
          <w:p w14:paraId="392344F4" w14:textId="77777777" w:rsidR="00C335F6" w:rsidRPr="00F77AF2" w:rsidRDefault="00C335F6" w:rsidP="00AF70D3"/>
        </w:tc>
        <w:tc>
          <w:tcPr>
            <w:tcW w:w="431" w:type="dxa"/>
          </w:tcPr>
          <w:p w14:paraId="19190CB9" w14:textId="77777777" w:rsidR="00C335F6" w:rsidRPr="00F77AF2" w:rsidRDefault="00C335F6" w:rsidP="00AF70D3"/>
        </w:tc>
        <w:tc>
          <w:tcPr>
            <w:tcW w:w="431" w:type="dxa"/>
            <w:tcBorders>
              <w:right w:val="single" w:sz="24" w:space="0" w:color="auto"/>
            </w:tcBorders>
          </w:tcPr>
          <w:p w14:paraId="7109E501" w14:textId="77777777" w:rsidR="00C335F6" w:rsidRPr="00F77AF2" w:rsidRDefault="00C335F6" w:rsidP="00AF70D3"/>
        </w:tc>
        <w:tc>
          <w:tcPr>
            <w:tcW w:w="431" w:type="dxa"/>
            <w:tcBorders>
              <w:left w:val="single" w:sz="24" w:space="0" w:color="auto"/>
            </w:tcBorders>
          </w:tcPr>
          <w:p w14:paraId="23A3425D" w14:textId="77777777" w:rsidR="00C335F6" w:rsidRPr="00F77AF2" w:rsidRDefault="00C335F6" w:rsidP="00AF70D3"/>
        </w:tc>
        <w:tc>
          <w:tcPr>
            <w:tcW w:w="432" w:type="dxa"/>
          </w:tcPr>
          <w:p w14:paraId="4935ABF2" w14:textId="77777777" w:rsidR="00C335F6" w:rsidRPr="00F77AF2" w:rsidRDefault="00C335F6" w:rsidP="00AF70D3"/>
        </w:tc>
        <w:tc>
          <w:tcPr>
            <w:tcW w:w="432" w:type="dxa"/>
          </w:tcPr>
          <w:p w14:paraId="2B124BAA" w14:textId="77777777" w:rsidR="00C335F6" w:rsidRPr="00F77AF2" w:rsidRDefault="00C335F6" w:rsidP="00AF70D3"/>
        </w:tc>
      </w:tr>
      <w:tr w:rsidR="00B55327" w:rsidRPr="00F77AF2" w14:paraId="69C4EFDB" w14:textId="77777777" w:rsidTr="00EF59C5">
        <w:tc>
          <w:tcPr>
            <w:tcW w:w="432" w:type="dxa"/>
            <w:shd w:val="clear" w:color="auto" w:fill="4472C4" w:themeFill="accent5"/>
          </w:tcPr>
          <w:p w14:paraId="6FBC0DA6" w14:textId="77777777" w:rsidR="00C335F6" w:rsidRPr="00F77AF2" w:rsidRDefault="00C335F6" w:rsidP="00AF70D3">
            <w:r w:rsidRPr="00F77AF2">
              <w:t>FEA02</w:t>
            </w:r>
          </w:p>
        </w:tc>
        <w:tc>
          <w:tcPr>
            <w:tcW w:w="432" w:type="dxa"/>
            <w:tcBorders>
              <w:right w:val="single" w:sz="4" w:space="0" w:color="FF0000"/>
            </w:tcBorders>
          </w:tcPr>
          <w:p w14:paraId="1C648BB9" w14:textId="77777777" w:rsidR="00C335F6" w:rsidRPr="00F77AF2" w:rsidRDefault="00C335F6" w:rsidP="00AF70D3"/>
        </w:tc>
        <w:tc>
          <w:tcPr>
            <w:tcW w:w="432" w:type="dxa"/>
            <w:tcBorders>
              <w:left w:val="single" w:sz="4" w:space="0" w:color="FF0000"/>
            </w:tcBorders>
          </w:tcPr>
          <w:p w14:paraId="5850F9C5" w14:textId="77777777" w:rsidR="00C335F6" w:rsidRPr="00F77AF2" w:rsidRDefault="00C335F6" w:rsidP="00AF70D3"/>
        </w:tc>
        <w:tc>
          <w:tcPr>
            <w:tcW w:w="432" w:type="dxa"/>
            <w:shd w:val="clear" w:color="auto" w:fill="B4C6E7" w:themeFill="accent5" w:themeFillTint="66"/>
          </w:tcPr>
          <w:p w14:paraId="358AD1EF" w14:textId="77777777" w:rsidR="00C335F6" w:rsidRPr="00F77AF2" w:rsidRDefault="00C335F6" w:rsidP="00AF70D3"/>
        </w:tc>
        <w:tc>
          <w:tcPr>
            <w:tcW w:w="432" w:type="dxa"/>
            <w:shd w:val="clear" w:color="auto" w:fill="B4C6E7" w:themeFill="accent5" w:themeFillTint="66"/>
          </w:tcPr>
          <w:p w14:paraId="29A48FB9" w14:textId="77777777" w:rsidR="00C335F6" w:rsidRPr="00F77AF2" w:rsidRDefault="00C335F6" w:rsidP="00AF70D3"/>
        </w:tc>
        <w:tc>
          <w:tcPr>
            <w:tcW w:w="432" w:type="dxa"/>
            <w:shd w:val="clear" w:color="auto" w:fill="B4C6E7" w:themeFill="accent5" w:themeFillTint="66"/>
          </w:tcPr>
          <w:p w14:paraId="292A7424" w14:textId="77777777" w:rsidR="00C335F6" w:rsidRPr="00F77AF2" w:rsidRDefault="00C335F6" w:rsidP="00AF70D3"/>
        </w:tc>
        <w:tc>
          <w:tcPr>
            <w:tcW w:w="432" w:type="dxa"/>
            <w:shd w:val="clear" w:color="auto" w:fill="B4C6E7" w:themeFill="accent5" w:themeFillTint="66"/>
          </w:tcPr>
          <w:p w14:paraId="5CB64AF0" w14:textId="77777777" w:rsidR="00C335F6" w:rsidRPr="00F77AF2" w:rsidRDefault="00C335F6" w:rsidP="00AF70D3"/>
        </w:tc>
        <w:tc>
          <w:tcPr>
            <w:tcW w:w="432" w:type="dxa"/>
          </w:tcPr>
          <w:p w14:paraId="5865CC6D" w14:textId="77777777" w:rsidR="00C335F6" w:rsidRPr="00F77AF2" w:rsidRDefault="00C335F6" w:rsidP="00AF70D3"/>
        </w:tc>
        <w:tc>
          <w:tcPr>
            <w:tcW w:w="432" w:type="dxa"/>
          </w:tcPr>
          <w:p w14:paraId="5460595F" w14:textId="77777777" w:rsidR="00C335F6" w:rsidRPr="00F77AF2" w:rsidRDefault="00C335F6" w:rsidP="00AF70D3"/>
        </w:tc>
        <w:tc>
          <w:tcPr>
            <w:tcW w:w="431" w:type="dxa"/>
          </w:tcPr>
          <w:p w14:paraId="0F51814F" w14:textId="77777777" w:rsidR="00C335F6" w:rsidRPr="00F77AF2" w:rsidRDefault="00C335F6" w:rsidP="00AF70D3"/>
        </w:tc>
        <w:tc>
          <w:tcPr>
            <w:tcW w:w="431" w:type="dxa"/>
          </w:tcPr>
          <w:p w14:paraId="44DA677A" w14:textId="77777777" w:rsidR="00C335F6" w:rsidRPr="00F77AF2" w:rsidRDefault="00C335F6" w:rsidP="00AF70D3"/>
        </w:tc>
        <w:tc>
          <w:tcPr>
            <w:tcW w:w="431" w:type="dxa"/>
          </w:tcPr>
          <w:p w14:paraId="09C07A81" w14:textId="77777777" w:rsidR="00C335F6" w:rsidRPr="00F77AF2" w:rsidRDefault="00C335F6" w:rsidP="00AF70D3"/>
        </w:tc>
        <w:tc>
          <w:tcPr>
            <w:tcW w:w="431" w:type="dxa"/>
          </w:tcPr>
          <w:p w14:paraId="38286FC5" w14:textId="77777777" w:rsidR="00C335F6" w:rsidRPr="00F77AF2" w:rsidRDefault="00C335F6" w:rsidP="00AF70D3"/>
        </w:tc>
        <w:tc>
          <w:tcPr>
            <w:tcW w:w="431" w:type="dxa"/>
          </w:tcPr>
          <w:p w14:paraId="0254A84B" w14:textId="77777777" w:rsidR="00C335F6" w:rsidRPr="00F77AF2" w:rsidRDefault="00C335F6" w:rsidP="00AF70D3"/>
        </w:tc>
        <w:tc>
          <w:tcPr>
            <w:tcW w:w="431" w:type="dxa"/>
          </w:tcPr>
          <w:p w14:paraId="04C902EB" w14:textId="77777777" w:rsidR="00C335F6" w:rsidRPr="00F77AF2" w:rsidRDefault="00C335F6" w:rsidP="00AF70D3"/>
        </w:tc>
        <w:tc>
          <w:tcPr>
            <w:tcW w:w="431" w:type="dxa"/>
          </w:tcPr>
          <w:p w14:paraId="2E81914B" w14:textId="77777777" w:rsidR="00C335F6" w:rsidRPr="00F77AF2" w:rsidRDefault="00C335F6" w:rsidP="00AF70D3"/>
        </w:tc>
        <w:tc>
          <w:tcPr>
            <w:tcW w:w="431" w:type="dxa"/>
          </w:tcPr>
          <w:p w14:paraId="3BAFC341" w14:textId="77777777" w:rsidR="00C335F6" w:rsidRPr="00F77AF2" w:rsidRDefault="00C335F6" w:rsidP="00AF70D3"/>
        </w:tc>
        <w:tc>
          <w:tcPr>
            <w:tcW w:w="431" w:type="dxa"/>
            <w:tcBorders>
              <w:right w:val="single" w:sz="24" w:space="0" w:color="auto"/>
            </w:tcBorders>
          </w:tcPr>
          <w:p w14:paraId="60E2571C" w14:textId="77777777" w:rsidR="00C335F6" w:rsidRPr="00F77AF2" w:rsidRDefault="00C335F6" w:rsidP="00AF70D3"/>
        </w:tc>
        <w:tc>
          <w:tcPr>
            <w:tcW w:w="431" w:type="dxa"/>
            <w:tcBorders>
              <w:left w:val="single" w:sz="24" w:space="0" w:color="auto"/>
            </w:tcBorders>
          </w:tcPr>
          <w:p w14:paraId="6634C20F" w14:textId="77777777" w:rsidR="00C335F6" w:rsidRPr="00F77AF2" w:rsidRDefault="00C335F6" w:rsidP="00AF70D3"/>
        </w:tc>
        <w:tc>
          <w:tcPr>
            <w:tcW w:w="432" w:type="dxa"/>
          </w:tcPr>
          <w:p w14:paraId="1105A114" w14:textId="77777777" w:rsidR="00C335F6" w:rsidRPr="00F77AF2" w:rsidRDefault="00C335F6" w:rsidP="00AF70D3"/>
        </w:tc>
        <w:tc>
          <w:tcPr>
            <w:tcW w:w="432" w:type="dxa"/>
          </w:tcPr>
          <w:p w14:paraId="200137C3" w14:textId="77777777" w:rsidR="00C335F6" w:rsidRPr="00F77AF2" w:rsidRDefault="00C335F6" w:rsidP="00AF70D3"/>
        </w:tc>
      </w:tr>
      <w:tr w:rsidR="00B55327" w:rsidRPr="00F77AF2" w14:paraId="2C279432" w14:textId="77777777" w:rsidTr="00EF59C5">
        <w:tc>
          <w:tcPr>
            <w:tcW w:w="432" w:type="dxa"/>
            <w:shd w:val="clear" w:color="auto" w:fill="4472C4" w:themeFill="accent5"/>
          </w:tcPr>
          <w:p w14:paraId="4332915B" w14:textId="77777777" w:rsidR="00C335F6" w:rsidRPr="00F77AF2" w:rsidRDefault="00C335F6" w:rsidP="00AF70D3">
            <w:r w:rsidRPr="00F77AF2">
              <w:t>FEA03</w:t>
            </w:r>
          </w:p>
        </w:tc>
        <w:tc>
          <w:tcPr>
            <w:tcW w:w="432" w:type="dxa"/>
            <w:tcBorders>
              <w:right w:val="single" w:sz="4" w:space="0" w:color="FF0000"/>
            </w:tcBorders>
          </w:tcPr>
          <w:p w14:paraId="05FF2003" w14:textId="77777777" w:rsidR="00C335F6" w:rsidRPr="00F77AF2" w:rsidRDefault="00C335F6" w:rsidP="00AF70D3"/>
        </w:tc>
        <w:tc>
          <w:tcPr>
            <w:tcW w:w="432" w:type="dxa"/>
            <w:tcBorders>
              <w:left w:val="single" w:sz="4" w:space="0" w:color="FF0000"/>
            </w:tcBorders>
          </w:tcPr>
          <w:p w14:paraId="277BBF4D" w14:textId="77777777" w:rsidR="00C335F6" w:rsidRPr="00F77AF2" w:rsidRDefault="00C335F6" w:rsidP="00AF70D3"/>
        </w:tc>
        <w:tc>
          <w:tcPr>
            <w:tcW w:w="432" w:type="dxa"/>
            <w:shd w:val="clear" w:color="auto" w:fill="B4C6E7" w:themeFill="accent5" w:themeFillTint="66"/>
          </w:tcPr>
          <w:p w14:paraId="5166A6E4" w14:textId="77777777" w:rsidR="00C335F6" w:rsidRPr="00F77AF2" w:rsidRDefault="00C335F6" w:rsidP="00AF70D3"/>
        </w:tc>
        <w:tc>
          <w:tcPr>
            <w:tcW w:w="432" w:type="dxa"/>
            <w:shd w:val="clear" w:color="auto" w:fill="B4C6E7" w:themeFill="accent5" w:themeFillTint="66"/>
          </w:tcPr>
          <w:p w14:paraId="6A1D6253" w14:textId="77777777" w:rsidR="00C335F6" w:rsidRPr="00F77AF2" w:rsidRDefault="00C335F6" w:rsidP="00AF70D3"/>
        </w:tc>
        <w:tc>
          <w:tcPr>
            <w:tcW w:w="432" w:type="dxa"/>
            <w:shd w:val="clear" w:color="auto" w:fill="B4C6E7" w:themeFill="accent5" w:themeFillTint="66"/>
          </w:tcPr>
          <w:p w14:paraId="045200C5" w14:textId="77777777" w:rsidR="00C335F6" w:rsidRPr="00F77AF2" w:rsidRDefault="00C335F6" w:rsidP="00AF70D3"/>
        </w:tc>
        <w:tc>
          <w:tcPr>
            <w:tcW w:w="432" w:type="dxa"/>
            <w:shd w:val="clear" w:color="auto" w:fill="B4C6E7" w:themeFill="accent5" w:themeFillTint="66"/>
          </w:tcPr>
          <w:p w14:paraId="58F42748" w14:textId="77777777" w:rsidR="00C335F6" w:rsidRPr="00F77AF2" w:rsidRDefault="00C335F6" w:rsidP="00AF70D3"/>
        </w:tc>
        <w:tc>
          <w:tcPr>
            <w:tcW w:w="432" w:type="dxa"/>
          </w:tcPr>
          <w:p w14:paraId="2993EB52" w14:textId="77777777" w:rsidR="00C335F6" w:rsidRPr="00F77AF2" w:rsidRDefault="00C335F6" w:rsidP="00AF70D3"/>
        </w:tc>
        <w:tc>
          <w:tcPr>
            <w:tcW w:w="432" w:type="dxa"/>
          </w:tcPr>
          <w:p w14:paraId="2AB76D6D" w14:textId="77777777" w:rsidR="00C335F6" w:rsidRPr="00F77AF2" w:rsidRDefault="00C335F6" w:rsidP="00AF70D3"/>
        </w:tc>
        <w:tc>
          <w:tcPr>
            <w:tcW w:w="431" w:type="dxa"/>
          </w:tcPr>
          <w:p w14:paraId="59EDB0C2" w14:textId="77777777" w:rsidR="00C335F6" w:rsidRPr="00F77AF2" w:rsidRDefault="00C335F6" w:rsidP="00AF70D3"/>
        </w:tc>
        <w:tc>
          <w:tcPr>
            <w:tcW w:w="431" w:type="dxa"/>
          </w:tcPr>
          <w:p w14:paraId="0EA2EB3B" w14:textId="77777777" w:rsidR="00C335F6" w:rsidRPr="00F77AF2" w:rsidRDefault="00C335F6" w:rsidP="00AF70D3"/>
        </w:tc>
        <w:tc>
          <w:tcPr>
            <w:tcW w:w="431" w:type="dxa"/>
          </w:tcPr>
          <w:p w14:paraId="1B26E75D" w14:textId="77777777" w:rsidR="00C335F6" w:rsidRPr="00F77AF2" w:rsidRDefault="00C335F6" w:rsidP="00AF70D3"/>
        </w:tc>
        <w:tc>
          <w:tcPr>
            <w:tcW w:w="431" w:type="dxa"/>
          </w:tcPr>
          <w:p w14:paraId="3E86A5B7" w14:textId="77777777" w:rsidR="00C335F6" w:rsidRPr="00F77AF2" w:rsidRDefault="00C335F6" w:rsidP="00AF70D3"/>
        </w:tc>
        <w:tc>
          <w:tcPr>
            <w:tcW w:w="431" w:type="dxa"/>
          </w:tcPr>
          <w:p w14:paraId="4E902988" w14:textId="77777777" w:rsidR="00C335F6" w:rsidRPr="00F77AF2" w:rsidRDefault="00C335F6" w:rsidP="00AF70D3"/>
        </w:tc>
        <w:tc>
          <w:tcPr>
            <w:tcW w:w="431" w:type="dxa"/>
          </w:tcPr>
          <w:p w14:paraId="0B962E43" w14:textId="77777777" w:rsidR="00C335F6" w:rsidRPr="00F77AF2" w:rsidRDefault="00C335F6" w:rsidP="00AF70D3"/>
        </w:tc>
        <w:tc>
          <w:tcPr>
            <w:tcW w:w="431" w:type="dxa"/>
          </w:tcPr>
          <w:p w14:paraId="1B796A61" w14:textId="77777777" w:rsidR="00C335F6" w:rsidRPr="00F77AF2" w:rsidRDefault="00C335F6" w:rsidP="00AF70D3"/>
        </w:tc>
        <w:tc>
          <w:tcPr>
            <w:tcW w:w="431" w:type="dxa"/>
          </w:tcPr>
          <w:p w14:paraId="1BF2BAE5" w14:textId="77777777" w:rsidR="00C335F6" w:rsidRPr="00F77AF2" w:rsidRDefault="00C335F6" w:rsidP="00AF70D3"/>
        </w:tc>
        <w:tc>
          <w:tcPr>
            <w:tcW w:w="431" w:type="dxa"/>
            <w:tcBorders>
              <w:right w:val="single" w:sz="24" w:space="0" w:color="auto"/>
            </w:tcBorders>
          </w:tcPr>
          <w:p w14:paraId="49F8AABF" w14:textId="77777777" w:rsidR="00C335F6" w:rsidRPr="00F77AF2" w:rsidRDefault="00C335F6" w:rsidP="00AF70D3"/>
        </w:tc>
        <w:tc>
          <w:tcPr>
            <w:tcW w:w="431" w:type="dxa"/>
            <w:tcBorders>
              <w:left w:val="single" w:sz="24" w:space="0" w:color="auto"/>
            </w:tcBorders>
          </w:tcPr>
          <w:p w14:paraId="63BB4D22" w14:textId="77777777" w:rsidR="00C335F6" w:rsidRPr="00F77AF2" w:rsidRDefault="00C335F6" w:rsidP="00AF70D3"/>
        </w:tc>
        <w:tc>
          <w:tcPr>
            <w:tcW w:w="432" w:type="dxa"/>
          </w:tcPr>
          <w:p w14:paraId="238AF2D6" w14:textId="77777777" w:rsidR="00C335F6" w:rsidRPr="00F77AF2" w:rsidRDefault="00C335F6" w:rsidP="00AF70D3"/>
        </w:tc>
        <w:tc>
          <w:tcPr>
            <w:tcW w:w="432" w:type="dxa"/>
          </w:tcPr>
          <w:p w14:paraId="2492BB49" w14:textId="77777777" w:rsidR="00C335F6" w:rsidRPr="00F77AF2" w:rsidRDefault="00C335F6" w:rsidP="00AF70D3"/>
        </w:tc>
      </w:tr>
      <w:tr w:rsidR="00B55327" w:rsidRPr="00F77AF2" w14:paraId="54C9506A" w14:textId="77777777" w:rsidTr="00EF59C5">
        <w:tc>
          <w:tcPr>
            <w:tcW w:w="432" w:type="dxa"/>
            <w:shd w:val="clear" w:color="auto" w:fill="4472C4" w:themeFill="accent5"/>
          </w:tcPr>
          <w:p w14:paraId="056D103E" w14:textId="77777777" w:rsidR="00C335F6" w:rsidRPr="00F77AF2" w:rsidRDefault="00C335F6" w:rsidP="00AF70D3">
            <w:r w:rsidRPr="00F77AF2">
              <w:t>FEA04</w:t>
            </w:r>
          </w:p>
        </w:tc>
        <w:tc>
          <w:tcPr>
            <w:tcW w:w="432" w:type="dxa"/>
            <w:tcBorders>
              <w:right w:val="single" w:sz="4" w:space="0" w:color="FF0000"/>
            </w:tcBorders>
          </w:tcPr>
          <w:p w14:paraId="4414D857" w14:textId="77777777" w:rsidR="00C335F6" w:rsidRPr="00F77AF2" w:rsidRDefault="00C335F6" w:rsidP="00AF70D3"/>
        </w:tc>
        <w:tc>
          <w:tcPr>
            <w:tcW w:w="432" w:type="dxa"/>
            <w:tcBorders>
              <w:left w:val="single" w:sz="4" w:space="0" w:color="FF0000"/>
            </w:tcBorders>
            <w:shd w:val="clear" w:color="auto" w:fill="8EAADB" w:themeFill="accent5" w:themeFillTint="99"/>
          </w:tcPr>
          <w:p w14:paraId="6EBC55D3" w14:textId="77777777" w:rsidR="00C335F6" w:rsidRPr="00F77AF2" w:rsidRDefault="00C335F6" w:rsidP="00AF70D3"/>
        </w:tc>
        <w:tc>
          <w:tcPr>
            <w:tcW w:w="432" w:type="dxa"/>
            <w:shd w:val="clear" w:color="auto" w:fill="8EAADB" w:themeFill="accent5" w:themeFillTint="99"/>
          </w:tcPr>
          <w:p w14:paraId="4A355FC9" w14:textId="77777777" w:rsidR="00C335F6" w:rsidRPr="00F77AF2" w:rsidRDefault="00C335F6" w:rsidP="00AF70D3"/>
        </w:tc>
        <w:tc>
          <w:tcPr>
            <w:tcW w:w="432" w:type="dxa"/>
            <w:shd w:val="clear" w:color="auto" w:fill="B4C6E7" w:themeFill="accent5" w:themeFillTint="66"/>
          </w:tcPr>
          <w:p w14:paraId="7CA87DA7" w14:textId="77777777" w:rsidR="00C335F6" w:rsidRPr="00F77AF2" w:rsidRDefault="00C335F6" w:rsidP="00AF70D3"/>
        </w:tc>
        <w:tc>
          <w:tcPr>
            <w:tcW w:w="432" w:type="dxa"/>
            <w:shd w:val="clear" w:color="auto" w:fill="B4C6E7" w:themeFill="accent5" w:themeFillTint="66"/>
          </w:tcPr>
          <w:p w14:paraId="66E9757D" w14:textId="77777777" w:rsidR="00C335F6" w:rsidRPr="00F77AF2" w:rsidRDefault="00C335F6" w:rsidP="00AF70D3"/>
        </w:tc>
        <w:tc>
          <w:tcPr>
            <w:tcW w:w="432" w:type="dxa"/>
            <w:shd w:val="clear" w:color="auto" w:fill="B4C6E7" w:themeFill="accent5" w:themeFillTint="66"/>
          </w:tcPr>
          <w:p w14:paraId="254D2623" w14:textId="77777777" w:rsidR="00C335F6" w:rsidRPr="00F77AF2" w:rsidRDefault="00C335F6" w:rsidP="00AF70D3"/>
        </w:tc>
        <w:tc>
          <w:tcPr>
            <w:tcW w:w="432" w:type="dxa"/>
            <w:shd w:val="clear" w:color="auto" w:fill="auto"/>
          </w:tcPr>
          <w:p w14:paraId="1BBCCB82" w14:textId="77777777" w:rsidR="00C335F6" w:rsidRPr="00F77AF2" w:rsidRDefault="00C335F6" w:rsidP="00AF70D3"/>
        </w:tc>
        <w:tc>
          <w:tcPr>
            <w:tcW w:w="432" w:type="dxa"/>
          </w:tcPr>
          <w:p w14:paraId="34D7F5F2" w14:textId="77777777" w:rsidR="00C335F6" w:rsidRPr="00F77AF2" w:rsidRDefault="00C335F6" w:rsidP="00AF70D3"/>
        </w:tc>
        <w:tc>
          <w:tcPr>
            <w:tcW w:w="431" w:type="dxa"/>
          </w:tcPr>
          <w:p w14:paraId="5C0315D6" w14:textId="77777777" w:rsidR="00C335F6" w:rsidRPr="00F77AF2" w:rsidRDefault="00C335F6" w:rsidP="00AF70D3"/>
        </w:tc>
        <w:tc>
          <w:tcPr>
            <w:tcW w:w="431" w:type="dxa"/>
          </w:tcPr>
          <w:p w14:paraId="7D69932C" w14:textId="77777777" w:rsidR="00C335F6" w:rsidRPr="00F77AF2" w:rsidRDefault="00C335F6" w:rsidP="00AF70D3"/>
        </w:tc>
        <w:tc>
          <w:tcPr>
            <w:tcW w:w="431" w:type="dxa"/>
          </w:tcPr>
          <w:p w14:paraId="563FF66B" w14:textId="77777777" w:rsidR="00C335F6" w:rsidRPr="00F77AF2" w:rsidRDefault="00C335F6" w:rsidP="00AF70D3"/>
        </w:tc>
        <w:tc>
          <w:tcPr>
            <w:tcW w:w="431" w:type="dxa"/>
          </w:tcPr>
          <w:p w14:paraId="6EDD5563" w14:textId="77777777" w:rsidR="00C335F6" w:rsidRPr="00F77AF2" w:rsidRDefault="00C335F6" w:rsidP="00AF70D3"/>
        </w:tc>
        <w:tc>
          <w:tcPr>
            <w:tcW w:w="431" w:type="dxa"/>
          </w:tcPr>
          <w:p w14:paraId="3C21B418" w14:textId="77777777" w:rsidR="00C335F6" w:rsidRPr="00F77AF2" w:rsidRDefault="00C335F6" w:rsidP="00AF70D3"/>
        </w:tc>
        <w:tc>
          <w:tcPr>
            <w:tcW w:w="431" w:type="dxa"/>
          </w:tcPr>
          <w:p w14:paraId="7406E3BE" w14:textId="77777777" w:rsidR="00C335F6" w:rsidRPr="00F77AF2" w:rsidRDefault="00C335F6" w:rsidP="00AF70D3"/>
        </w:tc>
        <w:tc>
          <w:tcPr>
            <w:tcW w:w="431" w:type="dxa"/>
          </w:tcPr>
          <w:p w14:paraId="475BE6DC" w14:textId="77777777" w:rsidR="00C335F6" w:rsidRPr="00F77AF2" w:rsidRDefault="00C335F6" w:rsidP="00AF70D3"/>
        </w:tc>
        <w:tc>
          <w:tcPr>
            <w:tcW w:w="431" w:type="dxa"/>
          </w:tcPr>
          <w:p w14:paraId="2BB4630F" w14:textId="77777777" w:rsidR="00C335F6" w:rsidRPr="00F77AF2" w:rsidRDefault="00C335F6" w:rsidP="00AF70D3"/>
        </w:tc>
        <w:tc>
          <w:tcPr>
            <w:tcW w:w="431" w:type="dxa"/>
            <w:tcBorders>
              <w:right w:val="single" w:sz="24" w:space="0" w:color="auto"/>
            </w:tcBorders>
          </w:tcPr>
          <w:p w14:paraId="424907D2" w14:textId="77777777" w:rsidR="00C335F6" w:rsidRPr="00F77AF2" w:rsidRDefault="00C335F6" w:rsidP="00AF70D3"/>
        </w:tc>
        <w:tc>
          <w:tcPr>
            <w:tcW w:w="431" w:type="dxa"/>
            <w:tcBorders>
              <w:left w:val="single" w:sz="24" w:space="0" w:color="auto"/>
            </w:tcBorders>
          </w:tcPr>
          <w:p w14:paraId="06BDE72C" w14:textId="77777777" w:rsidR="00C335F6" w:rsidRPr="00F77AF2" w:rsidRDefault="00C335F6" w:rsidP="00AF70D3"/>
        </w:tc>
        <w:tc>
          <w:tcPr>
            <w:tcW w:w="432" w:type="dxa"/>
          </w:tcPr>
          <w:p w14:paraId="3E5A3B55" w14:textId="77777777" w:rsidR="00C335F6" w:rsidRPr="00F77AF2" w:rsidRDefault="00C335F6" w:rsidP="00AF70D3"/>
        </w:tc>
        <w:tc>
          <w:tcPr>
            <w:tcW w:w="432" w:type="dxa"/>
          </w:tcPr>
          <w:p w14:paraId="26A2F622" w14:textId="77777777" w:rsidR="00C335F6" w:rsidRPr="00F77AF2" w:rsidRDefault="00C335F6" w:rsidP="00AF70D3"/>
        </w:tc>
      </w:tr>
      <w:tr w:rsidR="00B55327" w:rsidRPr="00F77AF2" w14:paraId="48080D65" w14:textId="77777777" w:rsidTr="00EF59C5">
        <w:tc>
          <w:tcPr>
            <w:tcW w:w="432" w:type="dxa"/>
            <w:shd w:val="clear" w:color="auto" w:fill="FFC000" w:themeFill="accent4"/>
          </w:tcPr>
          <w:p w14:paraId="4A1ED916" w14:textId="77777777" w:rsidR="00C335F6" w:rsidRPr="00F77AF2" w:rsidRDefault="00C335F6" w:rsidP="00AF70D3">
            <w:r w:rsidRPr="00F77AF2">
              <w:t>REC01</w:t>
            </w:r>
          </w:p>
        </w:tc>
        <w:tc>
          <w:tcPr>
            <w:tcW w:w="432" w:type="dxa"/>
            <w:tcBorders>
              <w:right w:val="single" w:sz="4" w:space="0" w:color="FF0000"/>
            </w:tcBorders>
          </w:tcPr>
          <w:p w14:paraId="1C7AEE05" w14:textId="77777777" w:rsidR="00C335F6" w:rsidRPr="00F77AF2" w:rsidRDefault="00C335F6" w:rsidP="00AF70D3"/>
        </w:tc>
        <w:tc>
          <w:tcPr>
            <w:tcW w:w="432" w:type="dxa"/>
            <w:tcBorders>
              <w:left w:val="single" w:sz="4" w:space="0" w:color="FF0000"/>
            </w:tcBorders>
          </w:tcPr>
          <w:p w14:paraId="330A052B" w14:textId="77777777" w:rsidR="00C335F6" w:rsidRPr="00F77AF2" w:rsidRDefault="00C335F6" w:rsidP="00AF70D3"/>
        </w:tc>
        <w:tc>
          <w:tcPr>
            <w:tcW w:w="432" w:type="dxa"/>
          </w:tcPr>
          <w:p w14:paraId="227503D0" w14:textId="77777777" w:rsidR="00C335F6" w:rsidRPr="00F77AF2" w:rsidRDefault="00C335F6" w:rsidP="00AF70D3"/>
        </w:tc>
        <w:tc>
          <w:tcPr>
            <w:tcW w:w="432" w:type="dxa"/>
          </w:tcPr>
          <w:p w14:paraId="7E1FF715" w14:textId="77777777" w:rsidR="00C335F6" w:rsidRPr="00F77AF2" w:rsidRDefault="00C335F6" w:rsidP="00AF70D3"/>
        </w:tc>
        <w:tc>
          <w:tcPr>
            <w:tcW w:w="432" w:type="dxa"/>
          </w:tcPr>
          <w:p w14:paraId="2B56ED7F" w14:textId="77777777" w:rsidR="00C335F6" w:rsidRPr="00F77AF2" w:rsidRDefault="00C335F6" w:rsidP="00AF70D3"/>
        </w:tc>
        <w:tc>
          <w:tcPr>
            <w:tcW w:w="432" w:type="dxa"/>
          </w:tcPr>
          <w:p w14:paraId="40E1E732" w14:textId="77777777" w:rsidR="00C335F6" w:rsidRPr="00F77AF2" w:rsidRDefault="00C335F6" w:rsidP="00AF70D3"/>
        </w:tc>
        <w:tc>
          <w:tcPr>
            <w:tcW w:w="432" w:type="dxa"/>
          </w:tcPr>
          <w:p w14:paraId="356F3CA3" w14:textId="77777777" w:rsidR="00C335F6" w:rsidRPr="00F77AF2" w:rsidRDefault="00C335F6" w:rsidP="00AF70D3"/>
        </w:tc>
        <w:tc>
          <w:tcPr>
            <w:tcW w:w="432" w:type="dxa"/>
            <w:shd w:val="clear" w:color="auto" w:fill="FFE599" w:themeFill="accent4" w:themeFillTint="66"/>
          </w:tcPr>
          <w:p w14:paraId="0775FA08" w14:textId="77777777" w:rsidR="00C335F6" w:rsidRPr="00F77AF2" w:rsidRDefault="00C335F6" w:rsidP="00AF70D3"/>
        </w:tc>
        <w:tc>
          <w:tcPr>
            <w:tcW w:w="431" w:type="dxa"/>
            <w:shd w:val="clear" w:color="auto" w:fill="FFD966" w:themeFill="accent4" w:themeFillTint="99"/>
          </w:tcPr>
          <w:p w14:paraId="5405BCF4" w14:textId="77777777" w:rsidR="00C335F6" w:rsidRPr="00F77AF2" w:rsidRDefault="00C335F6" w:rsidP="00AF70D3"/>
        </w:tc>
        <w:tc>
          <w:tcPr>
            <w:tcW w:w="431" w:type="dxa"/>
            <w:shd w:val="clear" w:color="auto" w:fill="FFE599" w:themeFill="accent4" w:themeFillTint="66"/>
          </w:tcPr>
          <w:p w14:paraId="7B2EB162" w14:textId="77777777" w:rsidR="00C335F6" w:rsidRPr="00F77AF2" w:rsidRDefault="00C335F6" w:rsidP="00AF70D3"/>
        </w:tc>
        <w:tc>
          <w:tcPr>
            <w:tcW w:w="431" w:type="dxa"/>
          </w:tcPr>
          <w:p w14:paraId="4957E726" w14:textId="77777777" w:rsidR="00C335F6" w:rsidRPr="00F77AF2" w:rsidRDefault="00C335F6" w:rsidP="00AF70D3"/>
        </w:tc>
        <w:tc>
          <w:tcPr>
            <w:tcW w:w="431" w:type="dxa"/>
          </w:tcPr>
          <w:p w14:paraId="4C4B8208" w14:textId="77777777" w:rsidR="00C335F6" w:rsidRPr="00F77AF2" w:rsidRDefault="00C335F6" w:rsidP="00AF70D3"/>
        </w:tc>
        <w:tc>
          <w:tcPr>
            <w:tcW w:w="431" w:type="dxa"/>
          </w:tcPr>
          <w:p w14:paraId="07C855F6" w14:textId="77777777" w:rsidR="00C335F6" w:rsidRPr="00F77AF2" w:rsidRDefault="00C335F6" w:rsidP="00AF70D3"/>
        </w:tc>
        <w:tc>
          <w:tcPr>
            <w:tcW w:w="431" w:type="dxa"/>
          </w:tcPr>
          <w:p w14:paraId="2B9664CF" w14:textId="77777777" w:rsidR="00C335F6" w:rsidRPr="00F77AF2" w:rsidRDefault="00C335F6" w:rsidP="00AF70D3"/>
        </w:tc>
        <w:tc>
          <w:tcPr>
            <w:tcW w:w="431" w:type="dxa"/>
          </w:tcPr>
          <w:p w14:paraId="43A613A5" w14:textId="77777777" w:rsidR="00C335F6" w:rsidRPr="00F77AF2" w:rsidRDefault="00C335F6" w:rsidP="00AF70D3"/>
        </w:tc>
        <w:tc>
          <w:tcPr>
            <w:tcW w:w="431" w:type="dxa"/>
          </w:tcPr>
          <w:p w14:paraId="554C6E7E" w14:textId="77777777" w:rsidR="00C335F6" w:rsidRPr="00F77AF2" w:rsidRDefault="00C335F6" w:rsidP="00AF70D3"/>
        </w:tc>
        <w:tc>
          <w:tcPr>
            <w:tcW w:w="431" w:type="dxa"/>
            <w:tcBorders>
              <w:right w:val="single" w:sz="24" w:space="0" w:color="auto"/>
            </w:tcBorders>
          </w:tcPr>
          <w:p w14:paraId="7037B189" w14:textId="77777777" w:rsidR="00C335F6" w:rsidRPr="00F77AF2" w:rsidRDefault="00C335F6" w:rsidP="00AF70D3"/>
        </w:tc>
        <w:tc>
          <w:tcPr>
            <w:tcW w:w="431" w:type="dxa"/>
            <w:tcBorders>
              <w:left w:val="single" w:sz="24" w:space="0" w:color="auto"/>
            </w:tcBorders>
          </w:tcPr>
          <w:p w14:paraId="23A2C5D7" w14:textId="77777777" w:rsidR="00C335F6" w:rsidRPr="00F77AF2" w:rsidRDefault="00C335F6" w:rsidP="00AF70D3"/>
        </w:tc>
        <w:tc>
          <w:tcPr>
            <w:tcW w:w="432" w:type="dxa"/>
          </w:tcPr>
          <w:p w14:paraId="368C8054" w14:textId="77777777" w:rsidR="00C335F6" w:rsidRPr="00F77AF2" w:rsidRDefault="00C335F6" w:rsidP="00AF70D3"/>
        </w:tc>
        <w:tc>
          <w:tcPr>
            <w:tcW w:w="432" w:type="dxa"/>
          </w:tcPr>
          <w:p w14:paraId="4723EB56" w14:textId="77777777" w:rsidR="00C335F6" w:rsidRPr="00F77AF2" w:rsidRDefault="00C335F6" w:rsidP="00AF70D3"/>
        </w:tc>
      </w:tr>
      <w:tr w:rsidR="00B55327" w:rsidRPr="00F77AF2" w14:paraId="6DFD1F04" w14:textId="77777777" w:rsidTr="00EF59C5">
        <w:tc>
          <w:tcPr>
            <w:tcW w:w="432" w:type="dxa"/>
            <w:shd w:val="clear" w:color="auto" w:fill="FFC000" w:themeFill="accent4"/>
          </w:tcPr>
          <w:p w14:paraId="77F6BCA5" w14:textId="77777777" w:rsidR="00C335F6" w:rsidRPr="00F77AF2" w:rsidRDefault="00C335F6" w:rsidP="00AF70D3">
            <w:r w:rsidRPr="00F77AF2">
              <w:t>REC02</w:t>
            </w:r>
          </w:p>
        </w:tc>
        <w:tc>
          <w:tcPr>
            <w:tcW w:w="432" w:type="dxa"/>
            <w:tcBorders>
              <w:right w:val="single" w:sz="4" w:space="0" w:color="FF0000"/>
            </w:tcBorders>
          </w:tcPr>
          <w:p w14:paraId="4FB007CB" w14:textId="77777777" w:rsidR="00C335F6" w:rsidRPr="00F77AF2" w:rsidRDefault="00C335F6" w:rsidP="00AF70D3"/>
        </w:tc>
        <w:tc>
          <w:tcPr>
            <w:tcW w:w="432" w:type="dxa"/>
            <w:tcBorders>
              <w:left w:val="single" w:sz="4" w:space="0" w:color="FF0000"/>
            </w:tcBorders>
          </w:tcPr>
          <w:p w14:paraId="2F27C858" w14:textId="77777777" w:rsidR="00C335F6" w:rsidRPr="00F77AF2" w:rsidRDefault="00C335F6" w:rsidP="00AF70D3"/>
        </w:tc>
        <w:tc>
          <w:tcPr>
            <w:tcW w:w="432" w:type="dxa"/>
          </w:tcPr>
          <w:p w14:paraId="243DAA64" w14:textId="77777777" w:rsidR="00C335F6" w:rsidRPr="00F77AF2" w:rsidRDefault="00C335F6" w:rsidP="00AF70D3"/>
        </w:tc>
        <w:tc>
          <w:tcPr>
            <w:tcW w:w="432" w:type="dxa"/>
          </w:tcPr>
          <w:p w14:paraId="6CBE90AC" w14:textId="77777777" w:rsidR="00C335F6" w:rsidRPr="00F77AF2" w:rsidRDefault="00C335F6" w:rsidP="00AF70D3"/>
        </w:tc>
        <w:tc>
          <w:tcPr>
            <w:tcW w:w="432" w:type="dxa"/>
          </w:tcPr>
          <w:p w14:paraId="65C10839" w14:textId="77777777" w:rsidR="00C335F6" w:rsidRPr="00F77AF2" w:rsidRDefault="00C335F6" w:rsidP="00AF70D3"/>
        </w:tc>
        <w:tc>
          <w:tcPr>
            <w:tcW w:w="432" w:type="dxa"/>
          </w:tcPr>
          <w:p w14:paraId="396568B8" w14:textId="77777777" w:rsidR="00C335F6" w:rsidRPr="00F77AF2" w:rsidRDefault="00C335F6" w:rsidP="00AF70D3"/>
        </w:tc>
        <w:tc>
          <w:tcPr>
            <w:tcW w:w="432" w:type="dxa"/>
          </w:tcPr>
          <w:p w14:paraId="026F37E9" w14:textId="77777777" w:rsidR="00C335F6" w:rsidRPr="00F77AF2" w:rsidRDefault="00C335F6" w:rsidP="00AF70D3"/>
        </w:tc>
        <w:tc>
          <w:tcPr>
            <w:tcW w:w="432" w:type="dxa"/>
          </w:tcPr>
          <w:p w14:paraId="7FC089AE" w14:textId="77777777" w:rsidR="00C335F6" w:rsidRPr="00F77AF2" w:rsidRDefault="00C335F6" w:rsidP="00AF70D3"/>
        </w:tc>
        <w:tc>
          <w:tcPr>
            <w:tcW w:w="431" w:type="dxa"/>
            <w:shd w:val="clear" w:color="auto" w:fill="FFE599" w:themeFill="accent4" w:themeFillTint="66"/>
          </w:tcPr>
          <w:p w14:paraId="186EE694" w14:textId="77777777" w:rsidR="00C335F6" w:rsidRPr="00F77AF2" w:rsidRDefault="00C335F6" w:rsidP="00AF70D3"/>
        </w:tc>
        <w:tc>
          <w:tcPr>
            <w:tcW w:w="431" w:type="dxa"/>
            <w:shd w:val="clear" w:color="auto" w:fill="FFD966" w:themeFill="accent4" w:themeFillTint="99"/>
          </w:tcPr>
          <w:p w14:paraId="71908AD0" w14:textId="77777777" w:rsidR="00C335F6" w:rsidRPr="00F77AF2" w:rsidRDefault="00C335F6" w:rsidP="00AF70D3"/>
        </w:tc>
        <w:tc>
          <w:tcPr>
            <w:tcW w:w="431" w:type="dxa"/>
            <w:shd w:val="clear" w:color="auto" w:fill="FFE599" w:themeFill="accent4" w:themeFillTint="66"/>
          </w:tcPr>
          <w:p w14:paraId="512A3F9A" w14:textId="77777777" w:rsidR="00C335F6" w:rsidRPr="00F77AF2" w:rsidRDefault="00C335F6" w:rsidP="00AF70D3"/>
        </w:tc>
        <w:tc>
          <w:tcPr>
            <w:tcW w:w="431" w:type="dxa"/>
          </w:tcPr>
          <w:p w14:paraId="5CD6E277" w14:textId="77777777" w:rsidR="00C335F6" w:rsidRPr="00F77AF2" w:rsidRDefault="00C335F6" w:rsidP="00AF70D3"/>
        </w:tc>
        <w:tc>
          <w:tcPr>
            <w:tcW w:w="431" w:type="dxa"/>
          </w:tcPr>
          <w:p w14:paraId="3ABAE22C" w14:textId="77777777" w:rsidR="00C335F6" w:rsidRPr="00F77AF2" w:rsidRDefault="00C335F6" w:rsidP="00AF70D3"/>
        </w:tc>
        <w:tc>
          <w:tcPr>
            <w:tcW w:w="431" w:type="dxa"/>
          </w:tcPr>
          <w:p w14:paraId="2E837DE3" w14:textId="77777777" w:rsidR="00C335F6" w:rsidRPr="00F77AF2" w:rsidRDefault="00C335F6" w:rsidP="00AF70D3"/>
        </w:tc>
        <w:tc>
          <w:tcPr>
            <w:tcW w:w="431" w:type="dxa"/>
          </w:tcPr>
          <w:p w14:paraId="05814762" w14:textId="77777777" w:rsidR="00C335F6" w:rsidRPr="00F77AF2" w:rsidRDefault="00C335F6" w:rsidP="00AF70D3"/>
        </w:tc>
        <w:tc>
          <w:tcPr>
            <w:tcW w:w="431" w:type="dxa"/>
          </w:tcPr>
          <w:p w14:paraId="4B9C2CE1" w14:textId="77777777" w:rsidR="00C335F6" w:rsidRPr="00F77AF2" w:rsidRDefault="00C335F6" w:rsidP="00AF70D3"/>
        </w:tc>
        <w:tc>
          <w:tcPr>
            <w:tcW w:w="431" w:type="dxa"/>
            <w:tcBorders>
              <w:right w:val="single" w:sz="24" w:space="0" w:color="auto"/>
            </w:tcBorders>
          </w:tcPr>
          <w:p w14:paraId="41728902" w14:textId="77777777" w:rsidR="00C335F6" w:rsidRPr="00F77AF2" w:rsidRDefault="00C335F6" w:rsidP="00AF70D3"/>
        </w:tc>
        <w:tc>
          <w:tcPr>
            <w:tcW w:w="431" w:type="dxa"/>
            <w:tcBorders>
              <w:left w:val="single" w:sz="24" w:space="0" w:color="auto"/>
            </w:tcBorders>
          </w:tcPr>
          <w:p w14:paraId="61FEE053" w14:textId="77777777" w:rsidR="00C335F6" w:rsidRPr="00F77AF2" w:rsidRDefault="00C335F6" w:rsidP="00AF70D3"/>
        </w:tc>
        <w:tc>
          <w:tcPr>
            <w:tcW w:w="432" w:type="dxa"/>
          </w:tcPr>
          <w:p w14:paraId="09F0BEC0" w14:textId="77777777" w:rsidR="00C335F6" w:rsidRPr="00F77AF2" w:rsidRDefault="00C335F6" w:rsidP="00AF70D3"/>
        </w:tc>
        <w:tc>
          <w:tcPr>
            <w:tcW w:w="432" w:type="dxa"/>
          </w:tcPr>
          <w:p w14:paraId="73D2831F" w14:textId="77777777" w:rsidR="00C335F6" w:rsidRPr="00F77AF2" w:rsidRDefault="00C335F6" w:rsidP="00AF70D3"/>
        </w:tc>
      </w:tr>
      <w:tr w:rsidR="00B55327" w:rsidRPr="00F77AF2" w14:paraId="2F731F8B" w14:textId="77777777" w:rsidTr="00EF59C5">
        <w:tc>
          <w:tcPr>
            <w:tcW w:w="432" w:type="dxa"/>
            <w:shd w:val="clear" w:color="auto" w:fill="FFC000" w:themeFill="accent4"/>
          </w:tcPr>
          <w:p w14:paraId="229BC5E1" w14:textId="77777777" w:rsidR="00C335F6" w:rsidRPr="00F77AF2" w:rsidRDefault="00C335F6" w:rsidP="00AF70D3">
            <w:r w:rsidRPr="00F77AF2">
              <w:t>REC03</w:t>
            </w:r>
          </w:p>
        </w:tc>
        <w:tc>
          <w:tcPr>
            <w:tcW w:w="432" w:type="dxa"/>
            <w:tcBorders>
              <w:right w:val="single" w:sz="4" w:space="0" w:color="FF0000"/>
            </w:tcBorders>
          </w:tcPr>
          <w:p w14:paraId="4D031218" w14:textId="77777777" w:rsidR="00C335F6" w:rsidRPr="00F77AF2" w:rsidRDefault="00C335F6" w:rsidP="00AF70D3"/>
        </w:tc>
        <w:tc>
          <w:tcPr>
            <w:tcW w:w="432" w:type="dxa"/>
            <w:tcBorders>
              <w:left w:val="single" w:sz="4" w:space="0" w:color="FF0000"/>
            </w:tcBorders>
          </w:tcPr>
          <w:p w14:paraId="09D9F5E5" w14:textId="77777777" w:rsidR="00C335F6" w:rsidRPr="00F77AF2" w:rsidRDefault="00C335F6" w:rsidP="00AF70D3"/>
        </w:tc>
        <w:tc>
          <w:tcPr>
            <w:tcW w:w="432" w:type="dxa"/>
          </w:tcPr>
          <w:p w14:paraId="09BAF722" w14:textId="77777777" w:rsidR="00C335F6" w:rsidRPr="00F77AF2" w:rsidRDefault="00C335F6" w:rsidP="00AF70D3"/>
        </w:tc>
        <w:tc>
          <w:tcPr>
            <w:tcW w:w="432" w:type="dxa"/>
          </w:tcPr>
          <w:p w14:paraId="64A79BE1" w14:textId="77777777" w:rsidR="00C335F6" w:rsidRPr="00F77AF2" w:rsidRDefault="00C335F6" w:rsidP="00AF70D3"/>
        </w:tc>
        <w:tc>
          <w:tcPr>
            <w:tcW w:w="432" w:type="dxa"/>
          </w:tcPr>
          <w:p w14:paraId="0D14005A" w14:textId="77777777" w:rsidR="00C335F6" w:rsidRPr="00F77AF2" w:rsidRDefault="00C335F6" w:rsidP="00AF70D3"/>
        </w:tc>
        <w:tc>
          <w:tcPr>
            <w:tcW w:w="432" w:type="dxa"/>
          </w:tcPr>
          <w:p w14:paraId="535E289A" w14:textId="77777777" w:rsidR="00C335F6" w:rsidRPr="00F77AF2" w:rsidRDefault="00C335F6" w:rsidP="00AF70D3"/>
        </w:tc>
        <w:tc>
          <w:tcPr>
            <w:tcW w:w="432" w:type="dxa"/>
          </w:tcPr>
          <w:p w14:paraId="5E4886B7" w14:textId="77777777" w:rsidR="00C335F6" w:rsidRPr="00F77AF2" w:rsidRDefault="00C335F6" w:rsidP="00AF70D3"/>
        </w:tc>
        <w:tc>
          <w:tcPr>
            <w:tcW w:w="432" w:type="dxa"/>
          </w:tcPr>
          <w:p w14:paraId="1F651477" w14:textId="77777777" w:rsidR="00C335F6" w:rsidRPr="00F77AF2" w:rsidRDefault="00C335F6" w:rsidP="00AF70D3"/>
        </w:tc>
        <w:tc>
          <w:tcPr>
            <w:tcW w:w="431" w:type="dxa"/>
          </w:tcPr>
          <w:p w14:paraId="03CEE7FC" w14:textId="77777777" w:rsidR="00C335F6" w:rsidRPr="00F77AF2" w:rsidRDefault="00C335F6" w:rsidP="00AF70D3"/>
        </w:tc>
        <w:tc>
          <w:tcPr>
            <w:tcW w:w="431" w:type="dxa"/>
            <w:shd w:val="clear" w:color="auto" w:fill="FFE599" w:themeFill="accent4" w:themeFillTint="66"/>
          </w:tcPr>
          <w:p w14:paraId="33A65E5A" w14:textId="77777777" w:rsidR="00C335F6" w:rsidRPr="00F77AF2" w:rsidRDefault="00C335F6" w:rsidP="00AF70D3"/>
        </w:tc>
        <w:tc>
          <w:tcPr>
            <w:tcW w:w="431" w:type="dxa"/>
            <w:shd w:val="clear" w:color="auto" w:fill="FFD966" w:themeFill="accent4" w:themeFillTint="99"/>
          </w:tcPr>
          <w:p w14:paraId="107E7831" w14:textId="77777777" w:rsidR="00C335F6" w:rsidRPr="00F77AF2" w:rsidRDefault="00C335F6" w:rsidP="00AF70D3"/>
        </w:tc>
        <w:tc>
          <w:tcPr>
            <w:tcW w:w="431" w:type="dxa"/>
            <w:shd w:val="clear" w:color="auto" w:fill="FFE599" w:themeFill="accent4" w:themeFillTint="66"/>
          </w:tcPr>
          <w:p w14:paraId="5ED5ACF1" w14:textId="77777777" w:rsidR="00C335F6" w:rsidRPr="00F77AF2" w:rsidRDefault="00C335F6" w:rsidP="00AF70D3"/>
        </w:tc>
        <w:tc>
          <w:tcPr>
            <w:tcW w:w="431" w:type="dxa"/>
          </w:tcPr>
          <w:p w14:paraId="46587BC8" w14:textId="77777777" w:rsidR="00C335F6" w:rsidRPr="00F77AF2" w:rsidRDefault="00C335F6" w:rsidP="00AF70D3"/>
        </w:tc>
        <w:tc>
          <w:tcPr>
            <w:tcW w:w="431" w:type="dxa"/>
          </w:tcPr>
          <w:p w14:paraId="4B918684" w14:textId="77777777" w:rsidR="00C335F6" w:rsidRPr="00F77AF2" w:rsidRDefault="00C335F6" w:rsidP="00AF70D3"/>
        </w:tc>
        <w:tc>
          <w:tcPr>
            <w:tcW w:w="431" w:type="dxa"/>
          </w:tcPr>
          <w:p w14:paraId="28E24E25" w14:textId="77777777" w:rsidR="00C335F6" w:rsidRPr="00F77AF2" w:rsidRDefault="00C335F6" w:rsidP="00AF70D3"/>
        </w:tc>
        <w:tc>
          <w:tcPr>
            <w:tcW w:w="431" w:type="dxa"/>
          </w:tcPr>
          <w:p w14:paraId="0CDCB344" w14:textId="77777777" w:rsidR="00C335F6" w:rsidRPr="00F77AF2" w:rsidRDefault="00C335F6" w:rsidP="00AF70D3"/>
        </w:tc>
        <w:tc>
          <w:tcPr>
            <w:tcW w:w="431" w:type="dxa"/>
            <w:tcBorders>
              <w:right w:val="single" w:sz="24" w:space="0" w:color="auto"/>
            </w:tcBorders>
          </w:tcPr>
          <w:p w14:paraId="09D5F8AB" w14:textId="77777777" w:rsidR="00C335F6" w:rsidRPr="00F77AF2" w:rsidRDefault="00C335F6" w:rsidP="00AF70D3"/>
        </w:tc>
        <w:tc>
          <w:tcPr>
            <w:tcW w:w="431" w:type="dxa"/>
            <w:tcBorders>
              <w:left w:val="single" w:sz="24" w:space="0" w:color="auto"/>
            </w:tcBorders>
          </w:tcPr>
          <w:p w14:paraId="70B17E1A" w14:textId="77777777" w:rsidR="00C335F6" w:rsidRPr="00F77AF2" w:rsidRDefault="00C335F6" w:rsidP="00AF70D3"/>
        </w:tc>
        <w:tc>
          <w:tcPr>
            <w:tcW w:w="432" w:type="dxa"/>
          </w:tcPr>
          <w:p w14:paraId="643F9E4F" w14:textId="77777777" w:rsidR="00C335F6" w:rsidRPr="00F77AF2" w:rsidRDefault="00C335F6" w:rsidP="00AF70D3"/>
        </w:tc>
        <w:tc>
          <w:tcPr>
            <w:tcW w:w="432" w:type="dxa"/>
          </w:tcPr>
          <w:p w14:paraId="77A92812" w14:textId="77777777" w:rsidR="00C335F6" w:rsidRPr="00F77AF2" w:rsidRDefault="00C335F6" w:rsidP="00AF70D3"/>
        </w:tc>
      </w:tr>
      <w:tr w:rsidR="00B55327" w:rsidRPr="00F77AF2" w14:paraId="36853D58" w14:textId="77777777" w:rsidTr="00EF59C5">
        <w:tc>
          <w:tcPr>
            <w:tcW w:w="432" w:type="dxa"/>
            <w:shd w:val="clear" w:color="auto" w:fill="FFC000" w:themeFill="accent4"/>
          </w:tcPr>
          <w:p w14:paraId="6E8DEBA3" w14:textId="77777777" w:rsidR="00C335F6" w:rsidRPr="00F77AF2" w:rsidRDefault="00C335F6" w:rsidP="00AF70D3">
            <w:r w:rsidRPr="00F77AF2">
              <w:t>REC04</w:t>
            </w:r>
          </w:p>
        </w:tc>
        <w:tc>
          <w:tcPr>
            <w:tcW w:w="432" w:type="dxa"/>
            <w:tcBorders>
              <w:right w:val="single" w:sz="4" w:space="0" w:color="FF0000"/>
            </w:tcBorders>
          </w:tcPr>
          <w:p w14:paraId="5595CBBE" w14:textId="77777777" w:rsidR="00C335F6" w:rsidRPr="00F77AF2" w:rsidRDefault="00C335F6" w:rsidP="00AF70D3"/>
        </w:tc>
        <w:tc>
          <w:tcPr>
            <w:tcW w:w="432" w:type="dxa"/>
            <w:tcBorders>
              <w:left w:val="single" w:sz="4" w:space="0" w:color="FF0000"/>
            </w:tcBorders>
          </w:tcPr>
          <w:p w14:paraId="6EB617DB" w14:textId="77777777" w:rsidR="00C335F6" w:rsidRPr="00F77AF2" w:rsidRDefault="00C335F6" w:rsidP="00AF70D3"/>
        </w:tc>
        <w:tc>
          <w:tcPr>
            <w:tcW w:w="432" w:type="dxa"/>
          </w:tcPr>
          <w:p w14:paraId="5ABE129C" w14:textId="77777777" w:rsidR="00C335F6" w:rsidRPr="00F77AF2" w:rsidRDefault="00C335F6" w:rsidP="00AF70D3"/>
        </w:tc>
        <w:tc>
          <w:tcPr>
            <w:tcW w:w="432" w:type="dxa"/>
          </w:tcPr>
          <w:p w14:paraId="48DCD3CC" w14:textId="77777777" w:rsidR="00C335F6" w:rsidRPr="00F77AF2" w:rsidRDefault="00C335F6" w:rsidP="00AF70D3"/>
        </w:tc>
        <w:tc>
          <w:tcPr>
            <w:tcW w:w="432" w:type="dxa"/>
          </w:tcPr>
          <w:p w14:paraId="5AB60CE1" w14:textId="77777777" w:rsidR="00C335F6" w:rsidRPr="00F77AF2" w:rsidRDefault="00C335F6" w:rsidP="00AF70D3"/>
        </w:tc>
        <w:tc>
          <w:tcPr>
            <w:tcW w:w="432" w:type="dxa"/>
          </w:tcPr>
          <w:p w14:paraId="1518F06D" w14:textId="77777777" w:rsidR="00C335F6" w:rsidRPr="00F77AF2" w:rsidRDefault="00C335F6" w:rsidP="00AF70D3"/>
        </w:tc>
        <w:tc>
          <w:tcPr>
            <w:tcW w:w="432" w:type="dxa"/>
          </w:tcPr>
          <w:p w14:paraId="78CC5385" w14:textId="77777777" w:rsidR="00C335F6" w:rsidRPr="00F77AF2" w:rsidRDefault="00C335F6" w:rsidP="00AF70D3"/>
        </w:tc>
        <w:tc>
          <w:tcPr>
            <w:tcW w:w="432" w:type="dxa"/>
          </w:tcPr>
          <w:p w14:paraId="51AD11EC" w14:textId="77777777" w:rsidR="00C335F6" w:rsidRPr="00F77AF2" w:rsidRDefault="00C335F6" w:rsidP="00AF70D3"/>
        </w:tc>
        <w:tc>
          <w:tcPr>
            <w:tcW w:w="431" w:type="dxa"/>
          </w:tcPr>
          <w:p w14:paraId="77956745" w14:textId="77777777" w:rsidR="00C335F6" w:rsidRPr="00F77AF2" w:rsidRDefault="00C335F6" w:rsidP="00AF70D3"/>
        </w:tc>
        <w:tc>
          <w:tcPr>
            <w:tcW w:w="431" w:type="dxa"/>
          </w:tcPr>
          <w:p w14:paraId="39A7A86B" w14:textId="77777777" w:rsidR="00C335F6" w:rsidRPr="00F77AF2" w:rsidRDefault="00C335F6" w:rsidP="00AF70D3"/>
        </w:tc>
        <w:tc>
          <w:tcPr>
            <w:tcW w:w="431" w:type="dxa"/>
          </w:tcPr>
          <w:p w14:paraId="6FF4EF81" w14:textId="77777777" w:rsidR="00C335F6" w:rsidRPr="00F77AF2" w:rsidRDefault="00C335F6" w:rsidP="00AF70D3"/>
        </w:tc>
        <w:tc>
          <w:tcPr>
            <w:tcW w:w="431" w:type="dxa"/>
            <w:shd w:val="clear" w:color="auto" w:fill="FFD966" w:themeFill="accent4" w:themeFillTint="99"/>
          </w:tcPr>
          <w:p w14:paraId="22951184" w14:textId="77777777" w:rsidR="00C335F6" w:rsidRPr="00F77AF2" w:rsidRDefault="00C335F6" w:rsidP="00AF70D3"/>
        </w:tc>
        <w:tc>
          <w:tcPr>
            <w:tcW w:w="431" w:type="dxa"/>
            <w:shd w:val="clear" w:color="auto" w:fill="FFE599" w:themeFill="accent4" w:themeFillTint="66"/>
          </w:tcPr>
          <w:p w14:paraId="4BCDACED" w14:textId="77777777" w:rsidR="00C335F6" w:rsidRPr="00F77AF2" w:rsidRDefault="00C335F6" w:rsidP="00AF70D3"/>
        </w:tc>
        <w:tc>
          <w:tcPr>
            <w:tcW w:w="431" w:type="dxa"/>
          </w:tcPr>
          <w:p w14:paraId="2C6FCDE0" w14:textId="77777777" w:rsidR="00C335F6" w:rsidRPr="00F77AF2" w:rsidRDefault="00C335F6" w:rsidP="00AF70D3"/>
        </w:tc>
        <w:tc>
          <w:tcPr>
            <w:tcW w:w="431" w:type="dxa"/>
          </w:tcPr>
          <w:p w14:paraId="5839D2AE" w14:textId="77777777" w:rsidR="00C335F6" w:rsidRPr="00F77AF2" w:rsidRDefault="00C335F6" w:rsidP="00AF70D3"/>
        </w:tc>
        <w:tc>
          <w:tcPr>
            <w:tcW w:w="431" w:type="dxa"/>
          </w:tcPr>
          <w:p w14:paraId="3D5441EA" w14:textId="77777777" w:rsidR="00C335F6" w:rsidRPr="00F77AF2" w:rsidRDefault="00C335F6" w:rsidP="00AF70D3"/>
        </w:tc>
        <w:tc>
          <w:tcPr>
            <w:tcW w:w="431" w:type="dxa"/>
            <w:tcBorders>
              <w:right w:val="single" w:sz="24" w:space="0" w:color="auto"/>
            </w:tcBorders>
          </w:tcPr>
          <w:p w14:paraId="64718CA4" w14:textId="77777777" w:rsidR="00C335F6" w:rsidRPr="00F77AF2" w:rsidRDefault="00C335F6" w:rsidP="00AF70D3"/>
        </w:tc>
        <w:tc>
          <w:tcPr>
            <w:tcW w:w="431" w:type="dxa"/>
            <w:tcBorders>
              <w:left w:val="single" w:sz="24" w:space="0" w:color="auto"/>
            </w:tcBorders>
          </w:tcPr>
          <w:p w14:paraId="732D5939" w14:textId="77777777" w:rsidR="00C335F6" w:rsidRPr="00F77AF2" w:rsidRDefault="00C335F6" w:rsidP="00AF70D3"/>
        </w:tc>
        <w:tc>
          <w:tcPr>
            <w:tcW w:w="432" w:type="dxa"/>
          </w:tcPr>
          <w:p w14:paraId="2DC4E442" w14:textId="77777777" w:rsidR="00C335F6" w:rsidRPr="00F77AF2" w:rsidRDefault="00C335F6" w:rsidP="00AF70D3"/>
        </w:tc>
        <w:tc>
          <w:tcPr>
            <w:tcW w:w="432" w:type="dxa"/>
          </w:tcPr>
          <w:p w14:paraId="757577E3" w14:textId="77777777" w:rsidR="00C335F6" w:rsidRPr="00F77AF2" w:rsidRDefault="00C335F6" w:rsidP="00AF70D3"/>
        </w:tc>
      </w:tr>
      <w:tr w:rsidR="00B55327" w:rsidRPr="00F77AF2" w14:paraId="53A78C8D" w14:textId="77777777" w:rsidTr="00EF59C5">
        <w:tc>
          <w:tcPr>
            <w:tcW w:w="432" w:type="dxa"/>
            <w:shd w:val="clear" w:color="auto" w:fill="ED7D31" w:themeFill="accent2"/>
          </w:tcPr>
          <w:p w14:paraId="308F38CE" w14:textId="77777777" w:rsidR="00C335F6" w:rsidRPr="00F77AF2" w:rsidRDefault="00C335F6" w:rsidP="00AF70D3">
            <w:r w:rsidRPr="00F77AF2">
              <w:t>APP01</w:t>
            </w:r>
          </w:p>
        </w:tc>
        <w:tc>
          <w:tcPr>
            <w:tcW w:w="432" w:type="dxa"/>
            <w:tcBorders>
              <w:right w:val="single" w:sz="4" w:space="0" w:color="FF0000"/>
            </w:tcBorders>
          </w:tcPr>
          <w:p w14:paraId="0182F687" w14:textId="77777777" w:rsidR="00C335F6" w:rsidRPr="00F77AF2" w:rsidRDefault="00C335F6" w:rsidP="00AF70D3"/>
        </w:tc>
        <w:tc>
          <w:tcPr>
            <w:tcW w:w="432" w:type="dxa"/>
            <w:tcBorders>
              <w:left w:val="single" w:sz="4" w:space="0" w:color="FF0000"/>
            </w:tcBorders>
          </w:tcPr>
          <w:p w14:paraId="18385BA8" w14:textId="77777777" w:rsidR="00C335F6" w:rsidRPr="00F77AF2" w:rsidRDefault="00C335F6" w:rsidP="00AF70D3"/>
        </w:tc>
        <w:tc>
          <w:tcPr>
            <w:tcW w:w="432" w:type="dxa"/>
          </w:tcPr>
          <w:p w14:paraId="452101DE" w14:textId="77777777" w:rsidR="00C335F6" w:rsidRPr="00F77AF2" w:rsidRDefault="00C335F6" w:rsidP="00AF70D3"/>
        </w:tc>
        <w:tc>
          <w:tcPr>
            <w:tcW w:w="432" w:type="dxa"/>
          </w:tcPr>
          <w:p w14:paraId="1E516BB8" w14:textId="77777777" w:rsidR="00C335F6" w:rsidRPr="00F77AF2" w:rsidRDefault="00C335F6" w:rsidP="00AF70D3"/>
        </w:tc>
        <w:tc>
          <w:tcPr>
            <w:tcW w:w="432" w:type="dxa"/>
          </w:tcPr>
          <w:p w14:paraId="349E2758" w14:textId="77777777" w:rsidR="00C335F6" w:rsidRPr="00F77AF2" w:rsidRDefault="00C335F6" w:rsidP="00AF70D3"/>
        </w:tc>
        <w:tc>
          <w:tcPr>
            <w:tcW w:w="432" w:type="dxa"/>
          </w:tcPr>
          <w:p w14:paraId="325828F8" w14:textId="77777777" w:rsidR="00C335F6" w:rsidRPr="00F77AF2" w:rsidRDefault="00C335F6" w:rsidP="00AF70D3"/>
        </w:tc>
        <w:tc>
          <w:tcPr>
            <w:tcW w:w="432" w:type="dxa"/>
          </w:tcPr>
          <w:p w14:paraId="7B288F4D" w14:textId="77777777" w:rsidR="00C335F6" w:rsidRPr="00F77AF2" w:rsidRDefault="00C335F6" w:rsidP="00AF70D3"/>
        </w:tc>
        <w:tc>
          <w:tcPr>
            <w:tcW w:w="432" w:type="dxa"/>
          </w:tcPr>
          <w:p w14:paraId="5E0E7BAD" w14:textId="77777777" w:rsidR="00C335F6" w:rsidRPr="00F77AF2" w:rsidRDefault="00C335F6" w:rsidP="00AF70D3"/>
        </w:tc>
        <w:tc>
          <w:tcPr>
            <w:tcW w:w="431" w:type="dxa"/>
          </w:tcPr>
          <w:p w14:paraId="6CAB7BAE" w14:textId="77777777" w:rsidR="00C335F6" w:rsidRPr="00F77AF2" w:rsidRDefault="00C335F6" w:rsidP="00AF70D3"/>
        </w:tc>
        <w:tc>
          <w:tcPr>
            <w:tcW w:w="431" w:type="dxa"/>
          </w:tcPr>
          <w:p w14:paraId="09B4A844" w14:textId="77777777" w:rsidR="00C335F6" w:rsidRPr="00F77AF2" w:rsidRDefault="00C335F6" w:rsidP="00AF70D3"/>
        </w:tc>
        <w:tc>
          <w:tcPr>
            <w:tcW w:w="431" w:type="dxa"/>
          </w:tcPr>
          <w:p w14:paraId="72A7FB76" w14:textId="77777777" w:rsidR="00C335F6" w:rsidRPr="00F77AF2" w:rsidRDefault="00C335F6" w:rsidP="00AF70D3"/>
        </w:tc>
        <w:tc>
          <w:tcPr>
            <w:tcW w:w="431" w:type="dxa"/>
          </w:tcPr>
          <w:p w14:paraId="3166D800" w14:textId="77777777" w:rsidR="00C335F6" w:rsidRPr="00F77AF2" w:rsidRDefault="00C335F6" w:rsidP="00AF70D3"/>
        </w:tc>
        <w:tc>
          <w:tcPr>
            <w:tcW w:w="431" w:type="dxa"/>
            <w:shd w:val="clear" w:color="auto" w:fill="F4B083" w:themeFill="accent2" w:themeFillTint="99"/>
          </w:tcPr>
          <w:p w14:paraId="517954D6" w14:textId="77777777" w:rsidR="00C335F6" w:rsidRPr="00F77AF2" w:rsidRDefault="00C335F6" w:rsidP="00AF70D3"/>
        </w:tc>
        <w:tc>
          <w:tcPr>
            <w:tcW w:w="431" w:type="dxa"/>
            <w:shd w:val="clear" w:color="auto" w:fill="F7CAAC" w:themeFill="accent2" w:themeFillTint="66"/>
          </w:tcPr>
          <w:p w14:paraId="36B8719B" w14:textId="77777777" w:rsidR="00C335F6" w:rsidRPr="00F77AF2" w:rsidRDefault="00C335F6" w:rsidP="00AF70D3"/>
        </w:tc>
        <w:tc>
          <w:tcPr>
            <w:tcW w:w="431" w:type="dxa"/>
          </w:tcPr>
          <w:p w14:paraId="5CEB154F" w14:textId="77777777" w:rsidR="00C335F6" w:rsidRPr="00F77AF2" w:rsidRDefault="00C335F6" w:rsidP="00AF70D3"/>
        </w:tc>
        <w:tc>
          <w:tcPr>
            <w:tcW w:w="431" w:type="dxa"/>
          </w:tcPr>
          <w:p w14:paraId="419D54E9" w14:textId="77777777" w:rsidR="00C335F6" w:rsidRPr="00F77AF2" w:rsidRDefault="00C335F6" w:rsidP="00AF70D3"/>
        </w:tc>
        <w:tc>
          <w:tcPr>
            <w:tcW w:w="431" w:type="dxa"/>
            <w:tcBorders>
              <w:right w:val="single" w:sz="24" w:space="0" w:color="auto"/>
            </w:tcBorders>
          </w:tcPr>
          <w:p w14:paraId="4BCF46FC" w14:textId="77777777" w:rsidR="00C335F6" w:rsidRPr="00F77AF2" w:rsidRDefault="00C335F6" w:rsidP="00AF70D3"/>
        </w:tc>
        <w:tc>
          <w:tcPr>
            <w:tcW w:w="431" w:type="dxa"/>
            <w:tcBorders>
              <w:left w:val="single" w:sz="24" w:space="0" w:color="auto"/>
            </w:tcBorders>
          </w:tcPr>
          <w:p w14:paraId="69E3114E" w14:textId="77777777" w:rsidR="00C335F6" w:rsidRPr="00F77AF2" w:rsidRDefault="00C335F6" w:rsidP="00AF70D3"/>
        </w:tc>
        <w:tc>
          <w:tcPr>
            <w:tcW w:w="432" w:type="dxa"/>
          </w:tcPr>
          <w:p w14:paraId="471BBC6B" w14:textId="77777777" w:rsidR="00C335F6" w:rsidRPr="00F77AF2" w:rsidRDefault="00C335F6" w:rsidP="00AF70D3"/>
        </w:tc>
        <w:tc>
          <w:tcPr>
            <w:tcW w:w="432" w:type="dxa"/>
          </w:tcPr>
          <w:p w14:paraId="0E1841F8" w14:textId="77777777" w:rsidR="00C335F6" w:rsidRPr="00F77AF2" w:rsidRDefault="00C335F6" w:rsidP="00AF70D3"/>
        </w:tc>
      </w:tr>
      <w:tr w:rsidR="00B55327" w:rsidRPr="00F77AF2" w14:paraId="20912662" w14:textId="77777777" w:rsidTr="00EF59C5">
        <w:tc>
          <w:tcPr>
            <w:tcW w:w="432" w:type="dxa"/>
            <w:shd w:val="clear" w:color="auto" w:fill="ED7D31" w:themeFill="accent2"/>
          </w:tcPr>
          <w:p w14:paraId="5DC7E5AC" w14:textId="77777777" w:rsidR="00C335F6" w:rsidRPr="00F77AF2" w:rsidRDefault="00C335F6" w:rsidP="00AF70D3">
            <w:r w:rsidRPr="00F77AF2">
              <w:t>APP02</w:t>
            </w:r>
          </w:p>
        </w:tc>
        <w:tc>
          <w:tcPr>
            <w:tcW w:w="432" w:type="dxa"/>
            <w:tcBorders>
              <w:right w:val="single" w:sz="4" w:space="0" w:color="FF0000"/>
            </w:tcBorders>
          </w:tcPr>
          <w:p w14:paraId="58C2D944" w14:textId="77777777" w:rsidR="00C335F6" w:rsidRPr="00F77AF2" w:rsidRDefault="00C335F6" w:rsidP="00AF70D3"/>
        </w:tc>
        <w:tc>
          <w:tcPr>
            <w:tcW w:w="432" w:type="dxa"/>
            <w:tcBorders>
              <w:left w:val="single" w:sz="4" w:space="0" w:color="FF0000"/>
            </w:tcBorders>
          </w:tcPr>
          <w:p w14:paraId="4615E11E" w14:textId="77777777" w:rsidR="00C335F6" w:rsidRPr="00F77AF2" w:rsidRDefault="00C335F6" w:rsidP="00AF70D3"/>
        </w:tc>
        <w:tc>
          <w:tcPr>
            <w:tcW w:w="432" w:type="dxa"/>
          </w:tcPr>
          <w:p w14:paraId="506A0674" w14:textId="77777777" w:rsidR="00C335F6" w:rsidRPr="00F77AF2" w:rsidRDefault="00C335F6" w:rsidP="00AF70D3"/>
        </w:tc>
        <w:tc>
          <w:tcPr>
            <w:tcW w:w="432" w:type="dxa"/>
          </w:tcPr>
          <w:p w14:paraId="0E865FB8" w14:textId="77777777" w:rsidR="00C335F6" w:rsidRPr="00F77AF2" w:rsidRDefault="00C335F6" w:rsidP="00AF70D3"/>
        </w:tc>
        <w:tc>
          <w:tcPr>
            <w:tcW w:w="432" w:type="dxa"/>
          </w:tcPr>
          <w:p w14:paraId="5412C592" w14:textId="77777777" w:rsidR="00C335F6" w:rsidRPr="00F77AF2" w:rsidRDefault="00C335F6" w:rsidP="00AF70D3"/>
        </w:tc>
        <w:tc>
          <w:tcPr>
            <w:tcW w:w="432" w:type="dxa"/>
          </w:tcPr>
          <w:p w14:paraId="6F3266ED" w14:textId="77777777" w:rsidR="00C335F6" w:rsidRPr="00F77AF2" w:rsidRDefault="00C335F6" w:rsidP="00AF70D3"/>
        </w:tc>
        <w:tc>
          <w:tcPr>
            <w:tcW w:w="432" w:type="dxa"/>
          </w:tcPr>
          <w:p w14:paraId="7BA379B8" w14:textId="77777777" w:rsidR="00C335F6" w:rsidRPr="00F77AF2" w:rsidRDefault="00C335F6" w:rsidP="00AF70D3"/>
        </w:tc>
        <w:tc>
          <w:tcPr>
            <w:tcW w:w="432" w:type="dxa"/>
          </w:tcPr>
          <w:p w14:paraId="49819023" w14:textId="77777777" w:rsidR="00C335F6" w:rsidRPr="00F77AF2" w:rsidRDefault="00C335F6" w:rsidP="00AF70D3"/>
        </w:tc>
        <w:tc>
          <w:tcPr>
            <w:tcW w:w="431" w:type="dxa"/>
          </w:tcPr>
          <w:p w14:paraId="0A837824" w14:textId="77777777" w:rsidR="00C335F6" w:rsidRPr="00F77AF2" w:rsidRDefault="00C335F6" w:rsidP="00AF70D3"/>
        </w:tc>
        <w:tc>
          <w:tcPr>
            <w:tcW w:w="431" w:type="dxa"/>
          </w:tcPr>
          <w:p w14:paraId="70A4C65B" w14:textId="77777777" w:rsidR="00C335F6" w:rsidRPr="00F77AF2" w:rsidRDefault="00C335F6" w:rsidP="00AF70D3"/>
        </w:tc>
        <w:tc>
          <w:tcPr>
            <w:tcW w:w="431" w:type="dxa"/>
          </w:tcPr>
          <w:p w14:paraId="7C5A839F" w14:textId="77777777" w:rsidR="00C335F6" w:rsidRPr="00F77AF2" w:rsidRDefault="00C335F6" w:rsidP="00AF70D3"/>
        </w:tc>
        <w:tc>
          <w:tcPr>
            <w:tcW w:w="431" w:type="dxa"/>
          </w:tcPr>
          <w:p w14:paraId="377860A0" w14:textId="77777777" w:rsidR="00C335F6" w:rsidRPr="00F77AF2" w:rsidRDefault="00C335F6" w:rsidP="00AF70D3"/>
        </w:tc>
        <w:tc>
          <w:tcPr>
            <w:tcW w:w="431" w:type="dxa"/>
            <w:shd w:val="clear" w:color="auto" w:fill="F4B083" w:themeFill="accent2" w:themeFillTint="99"/>
          </w:tcPr>
          <w:p w14:paraId="201FA954" w14:textId="77777777" w:rsidR="00C335F6" w:rsidRPr="00F77AF2" w:rsidRDefault="00C335F6" w:rsidP="00AF70D3"/>
        </w:tc>
        <w:tc>
          <w:tcPr>
            <w:tcW w:w="431" w:type="dxa"/>
            <w:shd w:val="clear" w:color="auto" w:fill="F4B083" w:themeFill="accent2" w:themeFillTint="99"/>
          </w:tcPr>
          <w:p w14:paraId="79AFAEC3" w14:textId="77777777" w:rsidR="00C335F6" w:rsidRPr="00F77AF2" w:rsidRDefault="00C335F6" w:rsidP="00AF70D3"/>
        </w:tc>
        <w:tc>
          <w:tcPr>
            <w:tcW w:w="431" w:type="dxa"/>
            <w:shd w:val="clear" w:color="auto" w:fill="F7CAAC" w:themeFill="accent2" w:themeFillTint="66"/>
          </w:tcPr>
          <w:p w14:paraId="63D07855" w14:textId="77777777" w:rsidR="00C335F6" w:rsidRPr="00F77AF2" w:rsidRDefault="00C335F6" w:rsidP="00AF70D3"/>
        </w:tc>
        <w:tc>
          <w:tcPr>
            <w:tcW w:w="431" w:type="dxa"/>
          </w:tcPr>
          <w:p w14:paraId="4FA53AB5" w14:textId="77777777" w:rsidR="00C335F6" w:rsidRPr="00F77AF2" w:rsidRDefault="00C335F6" w:rsidP="00AF70D3"/>
        </w:tc>
        <w:tc>
          <w:tcPr>
            <w:tcW w:w="431" w:type="dxa"/>
            <w:tcBorders>
              <w:right w:val="single" w:sz="24" w:space="0" w:color="auto"/>
            </w:tcBorders>
          </w:tcPr>
          <w:p w14:paraId="10CA05D4" w14:textId="77777777" w:rsidR="00C335F6" w:rsidRPr="00F77AF2" w:rsidRDefault="00C335F6" w:rsidP="00AF70D3"/>
        </w:tc>
        <w:tc>
          <w:tcPr>
            <w:tcW w:w="431" w:type="dxa"/>
            <w:tcBorders>
              <w:left w:val="single" w:sz="24" w:space="0" w:color="auto"/>
            </w:tcBorders>
          </w:tcPr>
          <w:p w14:paraId="314E41DA" w14:textId="77777777" w:rsidR="00C335F6" w:rsidRPr="00F77AF2" w:rsidRDefault="00C335F6" w:rsidP="00AF70D3"/>
        </w:tc>
        <w:tc>
          <w:tcPr>
            <w:tcW w:w="432" w:type="dxa"/>
          </w:tcPr>
          <w:p w14:paraId="224105A3" w14:textId="77777777" w:rsidR="00C335F6" w:rsidRPr="00F77AF2" w:rsidRDefault="00C335F6" w:rsidP="00AF70D3"/>
        </w:tc>
        <w:tc>
          <w:tcPr>
            <w:tcW w:w="432" w:type="dxa"/>
          </w:tcPr>
          <w:p w14:paraId="338215F5" w14:textId="77777777" w:rsidR="00C335F6" w:rsidRPr="00F77AF2" w:rsidRDefault="00C335F6" w:rsidP="00AF70D3"/>
        </w:tc>
      </w:tr>
      <w:tr w:rsidR="00B55327" w:rsidRPr="00F77AF2" w14:paraId="0D76519B" w14:textId="77777777" w:rsidTr="00EF59C5">
        <w:tc>
          <w:tcPr>
            <w:tcW w:w="432" w:type="dxa"/>
            <w:shd w:val="clear" w:color="auto" w:fill="ED7D31" w:themeFill="accent2"/>
          </w:tcPr>
          <w:p w14:paraId="7B7A30ED" w14:textId="77777777" w:rsidR="00C335F6" w:rsidRPr="00F77AF2" w:rsidRDefault="00C335F6" w:rsidP="00AF70D3">
            <w:r w:rsidRPr="00F77AF2">
              <w:t>APP03</w:t>
            </w:r>
          </w:p>
        </w:tc>
        <w:tc>
          <w:tcPr>
            <w:tcW w:w="432" w:type="dxa"/>
            <w:tcBorders>
              <w:right w:val="single" w:sz="4" w:space="0" w:color="FF0000"/>
            </w:tcBorders>
          </w:tcPr>
          <w:p w14:paraId="19B3DE33" w14:textId="77777777" w:rsidR="00C335F6" w:rsidRPr="00F77AF2" w:rsidRDefault="00C335F6" w:rsidP="00AF70D3"/>
        </w:tc>
        <w:tc>
          <w:tcPr>
            <w:tcW w:w="432" w:type="dxa"/>
            <w:tcBorders>
              <w:left w:val="single" w:sz="4" w:space="0" w:color="FF0000"/>
            </w:tcBorders>
          </w:tcPr>
          <w:p w14:paraId="246005CC" w14:textId="77777777" w:rsidR="00C335F6" w:rsidRPr="00F77AF2" w:rsidRDefault="00C335F6" w:rsidP="00AF70D3"/>
        </w:tc>
        <w:tc>
          <w:tcPr>
            <w:tcW w:w="432" w:type="dxa"/>
          </w:tcPr>
          <w:p w14:paraId="12CB3097" w14:textId="77777777" w:rsidR="00C335F6" w:rsidRPr="00F77AF2" w:rsidRDefault="00C335F6" w:rsidP="00AF70D3"/>
        </w:tc>
        <w:tc>
          <w:tcPr>
            <w:tcW w:w="432" w:type="dxa"/>
          </w:tcPr>
          <w:p w14:paraId="1813BD4A" w14:textId="77777777" w:rsidR="00C335F6" w:rsidRPr="00F77AF2" w:rsidRDefault="00C335F6" w:rsidP="00AF70D3"/>
        </w:tc>
        <w:tc>
          <w:tcPr>
            <w:tcW w:w="432" w:type="dxa"/>
          </w:tcPr>
          <w:p w14:paraId="48518EB5" w14:textId="77777777" w:rsidR="00C335F6" w:rsidRPr="00F77AF2" w:rsidRDefault="00C335F6" w:rsidP="00AF70D3"/>
        </w:tc>
        <w:tc>
          <w:tcPr>
            <w:tcW w:w="432" w:type="dxa"/>
          </w:tcPr>
          <w:p w14:paraId="7BDC92E3" w14:textId="77777777" w:rsidR="00C335F6" w:rsidRPr="00F77AF2" w:rsidRDefault="00C335F6" w:rsidP="00AF70D3"/>
        </w:tc>
        <w:tc>
          <w:tcPr>
            <w:tcW w:w="432" w:type="dxa"/>
          </w:tcPr>
          <w:p w14:paraId="57FC0633" w14:textId="77777777" w:rsidR="00C335F6" w:rsidRPr="00F77AF2" w:rsidRDefault="00C335F6" w:rsidP="00AF70D3"/>
        </w:tc>
        <w:tc>
          <w:tcPr>
            <w:tcW w:w="432" w:type="dxa"/>
          </w:tcPr>
          <w:p w14:paraId="7A86B68E" w14:textId="77777777" w:rsidR="00C335F6" w:rsidRPr="00F77AF2" w:rsidRDefault="00C335F6" w:rsidP="00AF70D3"/>
        </w:tc>
        <w:tc>
          <w:tcPr>
            <w:tcW w:w="431" w:type="dxa"/>
          </w:tcPr>
          <w:p w14:paraId="1D16523C" w14:textId="77777777" w:rsidR="00C335F6" w:rsidRPr="00F77AF2" w:rsidRDefault="00C335F6" w:rsidP="00AF70D3"/>
        </w:tc>
        <w:tc>
          <w:tcPr>
            <w:tcW w:w="431" w:type="dxa"/>
          </w:tcPr>
          <w:p w14:paraId="7C5D89F5" w14:textId="77777777" w:rsidR="00C335F6" w:rsidRPr="00F77AF2" w:rsidRDefault="00C335F6" w:rsidP="00AF70D3"/>
        </w:tc>
        <w:tc>
          <w:tcPr>
            <w:tcW w:w="431" w:type="dxa"/>
          </w:tcPr>
          <w:p w14:paraId="2B8264C1" w14:textId="77777777" w:rsidR="00C335F6" w:rsidRPr="00F77AF2" w:rsidRDefault="00C335F6" w:rsidP="00AF70D3"/>
        </w:tc>
        <w:tc>
          <w:tcPr>
            <w:tcW w:w="431" w:type="dxa"/>
          </w:tcPr>
          <w:p w14:paraId="4460178E" w14:textId="77777777" w:rsidR="00C335F6" w:rsidRPr="00F77AF2" w:rsidRDefault="00C335F6" w:rsidP="00AF70D3"/>
        </w:tc>
        <w:tc>
          <w:tcPr>
            <w:tcW w:w="431" w:type="dxa"/>
          </w:tcPr>
          <w:p w14:paraId="35747B74" w14:textId="77777777" w:rsidR="00C335F6" w:rsidRPr="00F77AF2" w:rsidRDefault="00C335F6" w:rsidP="00AF70D3"/>
        </w:tc>
        <w:tc>
          <w:tcPr>
            <w:tcW w:w="431" w:type="dxa"/>
            <w:shd w:val="clear" w:color="auto" w:fill="F4B083" w:themeFill="accent2" w:themeFillTint="99"/>
          </w:tcPr>
          <w:p w14:paraId="50B0D4F3" w14:textId="77777777" w:rsidR="00C335F6" w:rsidRPr="00F77AF2" w:rsidRDefault="00C335F6" w:rsidP="00AF70D3"/>
        </w:tc>
        <w:tc>
          <w:tcPr>
            <w:tcW w:w="431" w:type="dxa"/>
            <w:shd w:val="clear" w:color="auto" w:fill="F4B083" w:themeFill="accent2" w:themeFillTint="99"/>
          </w:tcPr>
          <w:p w14:paraId="2AE656E1" w14:textId="77777777" w:rsidR="00C335F6" w:rsidRPr="00F77AF2" w:rsidRDefault="00C335F6" w:rsidP="00AF70D3"/>
        </w:tc>
        <w:tc>
          <w:tcPr>
            <w:tcW w:w="431" w:type="dxa"/>
          </w:tcPr>
          <w:p w14:paraId="619FBF17" w14:textId="77777777" w:rsidR="00C335F6" w:rsidRPr="00F77AF2" w:rsidRDefault="00C335F6" w:rsidP="00AF70D3"/>
        </w:tc>
        <w:tc>
          <w:tcPr>
            <w:tcW w:w="431" w:type="dxa"/>
            <w:tcBorders>
              <w:right w:val="single" w:sz="24" w:space="0" w:color="auto"/>
            </w:tcBorders>
          </w:tcPr>
          <w:p w14:paraId="4872CEE4" w14:textId="77777777" w:rsidR="00C335F6" w:rsidRPr="00F77AF2" w:rsidRDefault="00C335F6" w:rsidP="00AF70D3"/>
        </w:tc>
        <w:tc>
          <w:tcPr>
            <w:tcW w:w="431" w:type="dxa"/>
            <w:tcBorders>
              <w:left w:val="single" w:sz="24" w:space="0" w:color="auto"/>
            </w:tcBorders>
          </w:tcPr>
          <w:p w14:paraId="7777CC21" w14:textId="77777777" w:rsidR="00C335F6" w:rsidRPr="00F77AF2" w:rsidRDefault="00C335F6" w:rsidP="00AF70D3"/>
        </w:tc>
        <w:tc>
          <w:tcPr>
            <w:tcW w:w="432" w:type="dxa"/>
          </w:tcPr>
          <w:p w14:paraId="49DEFCE2" w14:textId="77777777" w:rsidR="00C335F6" w:rsidRPr="00F77AF2" w:rsidRDefault="00C335F6" w:rsidP="00AF70D3"/>
        </w:tc>
        <w:tc>
          <w:tcPr>
            <w:tcW w:w="432" w:type="dxa"/>
          </w:tcPr>
          <w:p w14:paraId="0A983D5A" w14:textId="77777777" w:rsidR="00C335F6" w:rsidRPr="00F77AF2" w:rsidRDefault="00C335F6" w:rsidP="00AF70D3"/>
        </w:tc>
      </w:tr>
      <w:tr w:rsidR="00B55327" w:rsidRPr="00F77AF2" w14:paraId="65D7A575" w14:textId="77777777" w:rsidTr="00EF59C5">
        <w:tc>
          <w:tcPr>
            <w:tcW w:w="432" w:type="dxa"/>
            <w:shd w:val="clear" w:color="auto" w:fill="ED7D31" w:themeFill="accent2"/>
          </w:tcPr>
          <w:p w14:paraId="0F256BB9" w14:textId="77777777" w:rsidR="00C335F6" w:rsidRPr="00F77AF2" w:rsidRDefault="00C335F6" w:rsidP="00AF70D3">
            <w:r w:rsidRPr="00F77AF2">
              <w:t>APP04</w:t>
            </w:r>
          </w:p>
        </w:tc>
        <w:tc>
          <w:tcPr>
            <w:tcW w:w="432" w:type="dxa"/>
            <w:tcBorders>
              <w:right w:val="single" w:sz="4" w:space="0" w:color="FF0000"/>
            </w:tcBorders>
          </w:tcPr>
          <w:p w14:paraId="29A24577" w14:textId="77777777" w:rsidR="00C335F6" w:rsidRPr="00F77AF2" w:rsidRDefault="00C335F6" w:rsidP="00AF70D3"/>
        </w:tc>
        <w:tc>
          <w:tcPr>
            <w:tcW w:w="432" w:type="dxa"/>
            <w:tcBorders>
              <w:left w:val="single" w:sz="4" w:space="0" w:color="FF0000"/>
            </w:tcBorders>
          </w:tcPr>
          <w:p w14:paraId="514FB4FB" w14:textId="77777777" w:rsidR="00C335F6" w:rsidRPr="00F77AF2" w:rsidRDefault="00C335F6" w:rsidP="00AF70D3"/>
        </w:tc>
        <w:tc>
          <w:tcPr>
            <w:tcW w:w="432" w:type="dxa"/>
          </w:tcPr>
          <w:p w14:paraId="79DED759" w14:textId="77777777" w:rsidR="00C335F6" w:rsidRPr="00F77AF2" w:rsidRDefault="00C335F6" w:rsidP="00AF70D3"/>
        </w:tc>
        <w:tc>
          <w:tcPr>
            <w:tcW w:w="432" w:type="dxa"/>
          </w:tcPr>
          <w:p w14:paraId="74F86D30" w14:textId="77777777" w:rsidR="00C335F6" w:rsidRPr="00F77AF2" w:rsidRDefault="00C335F6" w:rsidP="00AF70D3"/>
        </w:tc>
        <w:tc>
          <w:tcPr>
            <w:tcW w:w="432" w:type="dxa"/>
          </w:tcPr>
          <w:p w14:paraId="7981AE04" w14:textId="77777777" w:rsidR="00C335F6" w:rsidRPr="00F77AF2" w:rsidRDefault="00C335F6" w:rsidP="00AF70D3"/>
        </w:tc>
        <w:tc>
          <w:tcPr>
            <w:tcW w:w="432" w:type="dxa"/>
          </w:tcPr>
          <w:p w14:paraId="7EFDB8B9" w14:textId="77777777" w:rsidR="00C335F6" w:rsidRPr="00F77AF2" w:rsidRDefault="00C335F6" w:rsidP="00AF70D3"/>
        </w:tc>
        <w:tc>
          <w:tcPr>
            <w:tcW w:w="432" w:type="dxa"/>
          </w:tcPr>
          <w:p w14:paraId="66A4995A" w14:textId="77777777" w:rsidR="00C335F6" w:rsidRPr="00F77AF2" w:rsidRDefault="00C335F6" w:rsidP="00AF70D3"/>
        </w:tc>
        <w:tc>
          <w:tcPr>
            <w:tcW w:w="432" w:type="dxa"/>
          </w:tcPr>
          <w:p w14:paraId="539BED2F" w14:textId="77777777" w:rsidR="00C335F6" w:rsidRPr="00F77AF2" w:rsidRDefault="00C335F6" w:rsidP="00AF70D3"/>
        </w:tc>
        <w:tc>
          <w:tcPr>
            <w:tcW w:w="431" w:type="dxa"/>
          </w:tcPr>
          <w:p w14:paraId="1FE6F599" w14:textId="77777777" w:rsidR="00C335F6" w:rsidRPr="00F77AF2" w:rsidRDefault="00C335F6" w:rsidP="00AF70D3"/>
        </w:tc>
        <w:tc>
          <w:tcPr>
            <w:tcW w:w="431" w:type="dxa"/>
          </w:tcPr>
          <w:p w14:paraId="7A68BA08" w14:textId="77777777" w:rsidR="00C335F6" w:rsidRPr="00F77AF2" w:rsidRDefault="00C335F6" w:rsidP="00AF70D3"/>
        </w:tc>
        <w:tc>
          <w:tcPr>
            <w:tcW w:w="431" w:type="dxa"/>
          </w:tcPr>
          <w:p w14:paraId="1EB5C1BD" w14:textId="77777777" w:rsidR="00C335F6" w:rsidRPr="00F77AF2" w:rsidRDefault="00C335F6" w:rsidP="00AF70D3"/>
        </w:tc>
        <w:tc>
          <w:tcPr>
            <w:tcW w:w="431" w:type="dxa"/>
          </w:tcPr>
          <w:p w14:paraId="3DD63AD0" w14:textId="77777777" w:rsidR="00C335F6" w:rsidRPr="00F77AF2" w:rsidRDefault="00C335F6" w:rsidP="00AF70D3"/>
        </w:tc>
        <w:tc>
          <w:tcPr>
            <w:tcW w:w="431" w:type="dxa"/>
          </w:tcPr>
          <w:p w14:paraId="5E9B1E85" w14:textId="77777777" w:rsidR="00C335F6" w:rsidRPr="00F77AF2" w:rsidRDefault="00C335F6" w:rsidP="00AF70D3"/>
        </w:tc>
        <w:tc>
          <w:tcPr>
            <w:tcW w:w="431" w:type="dxa"/>
          </w:tcPr>
          <w:p w14:paraId="7FEEAFCD" w14:textId="77777777" w:rsidR="00C335F6" w:rsidRPr="00F77AF2" w:rsidRDefault="00C335F6" w:rsidP="00AF70D3"/>
        </w:tc>
        <w:tc>
          <w:tcPr>
            <w:tcW w:w="431" w:type="dxa"/>
            <w:shd w:val="clear" w:color="auto" w:fill="F7CAAC" w:themeFill="accent2" w:themeFillTint="66"/>
          </w:tcPr>
          <w:p w14:paraId="02DB435D" w14:textId="77777777" w:rsidR="00C335F6" w:rsidRPr="00F77AF2" w:rsidRDefault="00C335F6" w:rsidP="00AF70D3"/>
        </w:tc>
        <w:tc>
          <w:tcPr>
            <w:tcW w:w="431" w:type="dxa"/>
          </w:tcPr>
          <w:p w14:paraId="30B3EBE0" w14:textId="77777777" w:rsidR="00C335F6" w:rsidRPr="00F77AF2" w:rsidRDefault="00C335F6" w:rsidP="00AF70D3"/>
        </w:tc>
        <w:tc>
          <w:tcPr>
            <w:tcW w:w="431" w:type="dxa"/>
            <w:tcBorders>
              <w:right w:val="single" w:sz="24" w:space="0" w:color="auto"/>
            </w:tcBorders>
          </w:tcPr>
          <w:p w14:paraId="016CC6D9" w14:textId="77777777" w:rsidR="00C335F6" w:rsidRPr="00F77AF2" w:rsidRDefault="00C335F6" w:rsidP="00AF70D3"/>
        </w:tc>
        <w:tc>
          <w:tcPr>
            <w:tcW w:w="431" w:type="dxa"/>
            <w:tcBorders>
              <w:left w:val="single" w:sz="24" w:space="0" w:color="auto"/>
            </w:tcBorders>
          </w:tcPr>
          <w:p w14:paraId="45152E7A" w14:textId="77777777" w:rsidR="00C335F6" w:rsidRPr="00F77AF2" w:rsidRDefault="00C335F6" w:rsidP="00AF70D3"/>
        </w:tc>
        <w:tc>
          <w:tcPr>
            <w:tcW w:w="432" w:type="dxa"/>
          </w:tcPr>
          <w:p w14:paraId="58A4C846" w14:textId="77777777" w:rsidR="00C335F6" w:rsidRPr="00F77AF2" w:rsidRDefault="00C335F6" w:rsidP="00AF70D3"/>
        </w:tc>
        <w:tc>
          <w:tcPr>
            <w:tcW w:w="432" w:type="dxa"/>
          </w:tcPr>
          <w:p w14:paraId="44A41573" w14:textId="77777777" w:rsidR="00C335F6" w:rsidRPr="00F77AF2" w:rsidRDefault="00C335F6" w:rsidP="00AF70D3"/>
        </w:tc>
      </w:tr>
      <w:tr w:rsidR="00B55327" w:rsidRPr="00F77AF2" w14:paraId="11EFA869" w14:textId="77777777" w:rsidTr="00EF59C5">
        <w:tc>
          <w:tcPr>
            <w:tcW w:w="432" w:type="dxa"/>
            <w:shd w:val="clear" w:color="auto" w:fill="FF0000"/>
          </w:tcPr>
          <w:p w14:paraId="1CF35AB0" w14:textId="77777777" w:rsidR="00B55327" w:rsidRPr="00F77AF2" w:rsidRDefault="00B55327" w:rsidP="00AF70D3">
            <w:r w:rsidRPr="00F77AF2">
              <w:t>DIP00</w:t>
            </w:r>
          </w:p>
        </w:tc>
        <w:tc>
          <w:tcPr>
            <w:tcW w:w="432" w:type="dxa"/>
            <w:tcBorders>
              <w:right w:val="single" w:sz="4" w:space="0" w:color="FF0000"/>
            </w:tcBorders>
          </w:tcPr>
          <w:p w14:paraId="3EEADBF8" w14:textId="77777777" w:rsidR="00B55327" w:rsidRPr="00F77AF2" w:rsidRDefault="00B55327" w:rsidP="00AF70D3"/>
        </w:tc>
        <w:tc>
          <w:tcPr>
            <w:tcW w:w="432" w:type="dxa"/>
            <w:tcBorders>
              <w:left w:val="single" w:sz="4" w:space="0" w:color="FF0000"/>
            </w:tcBorders>
            <w:shd w:val="clear" w:color="auto" w:fill="FFCDCD"/>
          </w:tcPr>
          <w:p w14:paraId="53057E40" w14:textId="77777777" w:rsidR="00B55327" w:rsidRPr="00F77AF2" w:rsidRDefault="00B55327" w:rsidP="00AF70D3"/>
        </w:tc>
        <w:tc>
          <w:tcPr>
            <w:tcW w:w="432" w:type="dxa"/>
            <w:shd w:val="clear" w:color="auto" w:fill="FFCDCD"/>
          </w:tcPr>
          <w:p w14:paraId="14C95031" w14:textId="77777777" w:rsidR="00B55327" w:rsidRPr="00F77AF2" w:rsidRDefault="00B55327" w:rsidP="00AF70D3"/>
        </w:tc>
        <w:tc>
          <w:tcPr>
            <w:tcW w:w="432" w:type="dxa"/>
            <w:shd w:val="clear" w:color="auto" w:fill="FFCDCD"/>
          </w:tcPr>
          <w:p w14:paraId="0A1633B5" w14:textId="77777777" w:rsidR="00B55327" w:rsidRPr="00F77AF2" w:rsidRDefault="00B55327" w:rsidP="00AF70D3"/>
        </w:tc>
        <w:tc>
          <w:tcPr>
            <w:tcW w:w="432" w:type="dxa"/>
            <w:shd w:val="clear" w:color="auto" w:fill="FFCDCD"/>
          </w:tcPr>
          <w:p w14:paraId="10CA5A4F" w14:textId="77777777" w:rsidR="00B55327" w:rsidRPr="00F77AF2" w:rsidRDefault="00B55327" w:rsidP="00AF70D3"/>
        </w:tc>
        <w:tc>
          <w:tcPr>
            <w:tcW w:w="432" w:type="dxa"/>
            <w:shd w:val="clear" w:color="auto" w:fill="FFCDCD"/>
          </w:tcPr>
          <w:p w14:paraId="3DF73AFA" w14:textId="77777777" w:rsidR="00B55327" w:rsidRPr="00F77AF2" w:rsidRDefault="00B55327" w:rsidP="00AF70D3"/>
        </w:tc>
        <w:tc>
          <w:tcPr>
            <w:tcW w:w="432" w:type="dxa"/>
            <w:shd w:val="clear" w:color="auto" w:fill="FFCDCD"/>
          </w:tcPr>
          <w:p w14:paraId="509E5E17" w14:textId="77777777" w:rsidR="00B55327" w:rsidRPr="00F77AF2" w:rsidRDefault="00B55327" w:rsidP="00AF70D3"/>
        </w:tc>
        <w:tc>
          <w:tcPr>
            <w:tcW w:w="432" w:type="dxa"/>
            <w:shd w:val="clear" w:color="auto" w:fill="FFCDCD"/>
          </w:tcPr>
          <w:p w14:paraId="668C66F4" w14:textId="77777777" w:rsidR="00B55327" w:rsidRPr="00F77AF2" w:rsidRDefault="00B55327" w:rsidP="00AF70D3"/>
        </w:tc>
        <w:tc>
          <w:tcPr>
            <w:tcW w:w="431" w:type="dxa"/>
            <w:shd w:val="clear" w:color="auto" w:fill="FFCDCD"/>
          </w:tcPr>
          <w:p w14:paraId="33568D3C" w14:textId="77777777" w:rsidR="00B55327" w:rsidRPr="00F77AF2" w:rsidRDefault="00B55327" w:rsidP="00AF70D3"/>
        </w:tc>
        <w:tc>
          <w:tcPr>
            <w:tcW w:w="431" w:type="dxa"/>
            <w:shd w:val="clear" w:color="auto" w:fill="FFCDCD"/>
          </w:tcPr>
          <w:p w14:paraId="1A751489" w14:textId="77777777" w:rsidR="00B55327" w:rsidRPr="00F77AF2" w:rsidRDefault="00B55327" w:rsidP="00AF70D3"/>
        </w:tc>
        <w:tc>
          <w:tcPr>
            <w:tcW w:w="431" w:type="dxa"/>
            <w:shd w:val="clear" w:color="auto" w:fill="FFCDCD"/>
          </w:tcPr>
          <w:p w14:paraId="18A1882A" w14:textId="77777777" w:rsidR="00B55327" w:rsidRPr="00F77AF2" w:rsidRDefault="00B55327" w:rsidP="00AF70D3"/>
        </w:tc>
        <w:tc>
          <w:tcPr>
            <w:tcW w:w="431" w:type="dxa"/>
            <w:shd w:val="clear" w:color="auto" w:fill="FFCDCD"/>
          </w:tcPr>
          <w:p w14:paraId="07F1762C" w14:textId="77777777" w:rsidR="00B55327" w:rsidRPr="00F77AF2" w:rsidRDefault="00B55327" w:rsidP="00AF70D3"/>
        </w:tc>
        <w:tc>
          <w:tcPr>
            <w:tcW w:w="431" w:type="dxa"/>
            <w:shd w:val="clear" w:color="auto" w:fill="FFCDCD"/>
          </w:tcPr>
          <w:p w14:paraId="554F3154" w14:textId="77777777" w:rsidR="00B55327" w:rsidRPr="00F77AF2" w:rsidRDefault="00B55327" w:rsidP="00AF70D3"/>
        </w:tc>
        <w:tc>
          <w:tcPr>
            <w:tcW w:w="431" w:type="dxa"/>
            <w:shd w:val="clear" w:color="auto" w:fill="FFCDCD"/>
          </w:tcPr>
          <w:p w14:paraId="5A2437F5" w14:textId="77777777" w:rsidR="00B55327" w:rsidRPr="00F77AF2" w:rsidRDefault="00B55327" w:rsidP="00AF70D3"/>
        </w:tc>
        <w:tc>
          <w:tcPr>
            <w:tcW w:w="431" w:type="dxa"/>
            <w:shd w:val="clear" w:color="auto" w:fill="FFCDCD"/>
          </w:tcPr>
          <w:p w14:paraId="3A83A70B" w14:textId="77777777" w:rsidR="00B55327" w:rsidRPr="00F77AF2" w:rsidRDefault="00B55327" w:rsidP="00AF70D3"/>
        </w:tc>
        <w:tc>
          <w:tcPr>
            <w:tcW w:w="431" w:type="dxa"/>
            <w:shd w:val="clear" w:color="auto" w:fill="FF0000"/>
          </w:tcPr>
          <w:p w14:paraId="67AC2031" w14:textId="77777777" w:rsidR="00B55327" w:rsidRPr="00F77AF2" w:rsidRDefault="00B55327" w:rsidP="00AF70D3"/>
        </w:tc>
        <w:tc>
          <w:tcPr>
            <w:tcW w:w="431" w:type="dxa"/>
            <w:tcBorders>
              <w:right w:val="single" w:sz="24" w:space="0" w:color="auto"/>
            </w:tcBorders>
            <w:shd w:val="clear" w:color="auto" w:fill="FF0000"/>
          </w:tcPr>
          <w:p w14:paraId="515BF7C7" w14:textId="77777777" w:rsidR="00B55327" w:rsidRPr="00F77AF2" w:rsidRDefault="00B55327" w:rsidP="00AF70D3"/>
        </w:tc>
        <w:tc>
          <w:tcPr>
            <w:tcW w:w="431" w:type="dxa"/>
            <w:tcBorders>
              <w:left w:val="single" w:sz="24" w:space="0" w:color="auto"/>
            </w:tcBorders>
          </w:tcPr>
          <w:p w14:paraId="503D706C" w14:textId="77777777" w:rsidR="00B55327" w:rsidRPr="00F77AF2" w:rsidRDefault="00B55327" w:rsidP="00AF70D3"/>
        </w:tc>
        <w:tc>
          <w:tcPr>
            <w:tcW w:w="432" w:type="dxa"/>
          </w:tcPr>
          <w:p w14:paraId="600EC4FC" w14:textId="77777777" w:rsidR="00B55327" w:rsidRPr="00F77AF2" w:rsidRDefault="00B55327" w:rsidP="00AF70D3"/>
        </w:tc>
        <w:tc>
          <w:tcPr>
            <w:tcW w:w="432" w:type="dxa"/>
          </w:tcPr>
          <w:p w14:paraId="31A7EB03" w14:textId="77777777" w:rsidR="00B55327" w:rsidRPr="00F77AF2" w:rsidRDefault="00B55327" w:rsidP="00AF70D3"/>
        </w:tc>
      </w:tr>
    </w:tbl>
    <w:p w14:paraId="321C8136" w14:textId="77777777" w:rsidR="00B1521F" w:rsidRPr="00F77AF2" w:rsidRDefault="00B1521F" w:rsidP="00AF70D3"/>
    <w:p w14:paraId="0A95CFE2" w14:textId="77777777" w:rsidR="00B1521F" w:rsidRPr="00F77AF2" w:rsidRDefault="00B1521F" w:rsidP="00B1521F">
      <w:r w:rsidRPr="00F77AF2">
        <w:br w:type="page"/>
      </w:r>
    </w:p>
    <w:p w14:paraId="3054CDB8" w14:textId="77777777" w:rsidR="00B1521F" w:rsidRPr="00F77AF2" w:rsidRDefault="00B1521F" w:rsidP="00864587">
      <w:pPr>
        <w:pStyle w:val="Nadpis1"/>
      </w:pPr>
      <w:bookmarkStart w:id="8" w:name="_Toc29571927"/>
      <w:r w:rsidRPr="00F77AF2">
        <w:rPr>
          <w:color w:val="A5A5A5" w:themeColor="accent3"/>
        </w:rPr>
        <w:lastRenderedPageBreak/>
        <w:t xml:space="preserve">STH00 </w:t>
      </w:r>
      <w:r w:rsidRPr="00F77AF2">
        <w:t>– Stakeholders</w:t>
      </w:r>
      <w:bookmarkEnd w:id="8"/>
    </w:p>
    <w:p w14:paraId="4064E3A9" w14:textId="77777777" w:rsidR="00B1521F" w:rsidRPr="00F77AF2" w:rsidRDefault="00B1521F" w:rsidP="00B1521F">
      <w:pPr>
        <w:pStyle w:val="Nadpis2"/>
      </w:pPr>
      <w:bookmarkStart w:id="9" w:name="_Toc29571928"/>
      <w:r w:rsidRPr="00F77AF2">
        <w:t>STH01 – Průzkum uživatelů a jejich požadavků</w:t>
      </w:r>
      <w:bookmarkEnd w:id="9"/>
    </w:p>
    <w:p w14:paraId="797E9FBC" w14:textId="77777777" w:rsidR="00FF26D1" w:rsidRPr="00F77AF2" w:rsidRDefault="00FF26D1" w:rsidP="00FF0F3D">
      <w:pPr>
        <w:jc w:val="both"/>
      </w:pPr>
      <w:r w:rsidRPr="00F77AF2">
        <w:t>Pokusit se zkontaktovat nějaké zastupitele obcí ohledně jejich názor a požadavky na systém?</w:t>
      </w:r>
    </w:p>
    <w:p w14:paraId="09C2EB3B" w14:textId="3FC3EE4D" w:rsidR="00FF26D1" w:rsidRPr="00F77AF2" w:rsidRDefault="00FF26D1" w:rsidP="00FF0F3D">
      <w:pPr>
        <w:jc w:val="both"/>
      </w:pPr>
      <w:r w:rsidRPr="00F77AF2">
        <w:t xml:space="preserve">Marek má asi kontakt na starostu </w:t>
      </w:r>
      <w:r w:rsidR="004833DB">
        <w:t>ve Slaném</w:t>
      </w:r>
      <w:r w:rsidRPr="00F77AF2">
        <w:t xml:space="preserve">, se kterým se o </w:t>
      </w:r>
      <w:r w:rsidR="004833DB">
        <w:t>projektu</w:t>
      </w:r>
      <w:r w:rsidRPr="00F77AF2">
        <w:t xml:space="preserve"> bavil, tak možná by se dalo s ním něco probrat.</w:t>
      </w:r>
    </w:p>
    <w:p w14:paraId="15C6FAB2" w14:textId="77777777" w:rsidR="00B1521F" w:rsidRPr="00F77AF2" w:rsidRDefault="00B1521F" w:rsidP="00B1521F">
      <w:pPr>
        <w:pStyle w:val="Nadpis1"/>
      </w:pPr>
      <w:bookmarkStart w:id="10" w:name="_Toc29571929"/>
      <w:r w:rsidRPr="00F77AF2">
        <w:rPr>
          <w:color w:val="70AD47" w:themeColor="accent6"/>
        </w:rPr>
        <w:t xml:space="preserve">DAT00 </w:t>
      </w:r>
      <w:r w:rsidRPr="00F77AF2">
        <w:t>- Data</w:t>
      </w:r>
      <w:bookmarkEnd w:id="10"/>
    </w:p>
    <w:p w14:paraId="0D8C445A" w14:textId="77777777" w:rsidR="00B1521F" w:rsidRPr="00F77AF2" w:rsidRDefault="00B1521F" w:rsidP="00B1521F">
      <w:pPr>
        <w:pStyle w:val="Nadpis2"/>
      </w:pPr>
      <w:bookmarkStart w:id="11" w:name="_Toc29571930"/>
      <w:r w:rsidRPr="00F77AF2">
        <w:t>DAT01 - Dokumenty veřejných zakázek</w:t>
      </w:r>
      <w:bookmarkEnd w:id="11"/>
    </w:p>
    <w:p w14:paraId="5926E153" w14:textId="1A366468" w:rsidR="00FF26D1" w:rsidRPr="00F77AF2" w:rsidRDefault="002140B2" w:rsidP="00FF0F3D">
      <w:pPr>
        <w:jc w:val="both"/>
      </w:pPr>
      <w:r w:rsidRPr="00F77AF2">
        <w:t xml:space="preserve">Dataset </w:t>
      </w:r>
      <w:r w:rsidR="00FF0F3D" w:rsidRPr="00F77AF2">
        <w:t xml:space="preserve">dokumentů </w:t>
      </w:r>
      <w:r w:rsidRPr="00F77AF2">
        <w:t>veřejných zakázek</w:t>
      </w:r>
      <w:r w:rsidR="0099400C" w:rsidRPr="00F77AF2">
        <w:t xml:space="preserve"> (dále VZ)</w:t>
      </w:r>
      <w:r w:rsidR="00FF0F3D" w:rsidRPr="00F77AF2">
        <w:t xml:space="preserve"> vytvářím stahováním dokumentací VZ </w:t>
      </w:r>
      <w:r w:rsidR="0099400C" w:rsidRPr="00F77AF2">
        <w:t>zadavatelů uveřejněných ve věstníku veřejných zakázek (dále VVZ)</w:t>
      </w:r>
      <w:r w:rsidR="00FF0F3D" w:rsidRPr="00F77AF2">
        <w:t xml:space="preserve">. Používám k tomu open-source stahovátko </w:t>
      </w:r>
      <w:commentRangeStart w:id="12"/>
      <w:r w:rsidR="00FF0F3D" w:rsidRPr="00F77AF2">
        <w:rPr>
          <w:i/>
        </w:rPr>
        <w:t>public-contracts</w:t>
      </w:r>
      <w:r w:rsidR="0099400C" w:rsidRPr="00F77AF2">
        <w:rPr>
          <w:i/>
        </w:rPr>
        <w:t xml:space="preserve"> </w:t>
      </w:r>
      <w:commentRangeEnd w:id="12"/>
      <w:r w:rsidR="009A1A3B">
        <w:rPr>
          <w:rStyle w:val="Odkaznakoment"/>
        </w:rPr>
        <w:commentReference w:id="12"/>
      </w:r>
      <w:r w:rsidR="0099400C" w:rsidRPr="00F77AF2">
        <w:t>(dále PC)</w:t>
      </w:r>
      <w:r w:rsidR="00FF0F3D" w:rsidRPr="00F77AF2">
        <w:rPr>
          <w:i/>
        </w:rPr>
        <w:t>,</w:t>
      </w:r>
      <w:r w:rsidR="00FF0F3D" w:rsidRPr="00F77AF2">
        <w:t xml:space="preserve"> vy</w:t>
      </w:r>
      <w:r w:rsidR="004833DB">
        <w:t>ví</w:t>
      </w:r>
      <w:r w:rsidR="00FF0F3D" w:rsidRPr="00F77AF2">
        <w:t xml:space="preserve">jeného v rámci projektu </w:t>
      </w:r>
      <w:r w:rsidR="00FF0F3D" w:rsidRPr="00F77AF2">
        <w:rPr>
          <w:i/>
        </w:rPr>
        <w:t>opendatalab</w:t>
      </w:r>
      <w:r w:rsidR="009A1A3B">
        <w:t>.</w:t>
      </w:r>
    </w:p>
    <w:p w14:paraId="439F0292" w14:textId="77777777" w:rsidR="00C67E59" w:rsidRPr="00F77AF2" w:rsidRDefault="00C67E59" w:rsidP="001F7A86">
      <w:pPr>
        <w:jc w:val="both"/>
      </w:pPr>
      <w:r w:rsidRPr="00F77AF2">
        <w:t>PC pracuje s centrální Postgres databází, kam ukládá veškeré záznamy.</w:t>
      </w:r>
    </w:p>
    <w:p w14:paraId="46327793" w14:textId="77777777" w:rsidR="001F7A86" w:rsidRPr="00F77AF2" w:rsidRDefault="0099400C" w:rsidP="001F7A86">
      <w:pPr>
        <w:jc w:val="both"/>
      </w:pPr>
      <w:r w:rsidRPr="00F77AF2">
        <w:t xml:space="preserve">PC nalezne všechny zadavatele VZ v systému VVZ scrappováním </w:t>
      </w:r>
      <w:r w:rsidR="001F7A86" w:rsidRPr="00F77AF2">
        <w:t>jejic</w:t>
      </w:r>
      <w:r w:rsidR="009A1A3B">
        <w:t xml:space="preserve">h </w:t>
      </w:r>
      <w:commentRangeStart w:id="13"/>
      <w:r w:rsidR="009A1A3B">
        <w:t>webového vyhledávače profilů</w:t>
      </w:r>
      <w:commentRangeEnd w:id="13"/>
      <w:r w:rsidR="009A1A3B">
        <w:rPr>
          <w:rStyle w:val="Odkaznakoment"/>
        </w:rPr>
        <w:commentReference w:id="13"/>
      </w:r>
      <w:r w:rsidR="001F7A86" w:rsidRPr="00F77AF2">
        <w:t>. Ke každému zadavateli ukládá url adresu jeho profilu, kde jsou zveřejňované zadavatelovy VZ.</w:t>
      </w:r>
    </w:p>
    <w:p w14:paraId="192228C2" w14:textId="77777777" w:rsidR="001F7A86" w:rsidRPr="00F77AF2" w:rsidRDefault="001F7A86" w:rsidP="001F7A86">
      <w:pPr>
        <w:jc w:val="both"/>
      </w:pPr>
      <w:r w:rsidRPr="00F77AF2">
        <w:t>Existuje několik portálů s profily zadavatelů. Mezi největší patří:</w:t>
      </w:r>
    </w:p>
    <w:p w14:paraId="4E825299" w14:textId="77777777" w:rsidR="001F7A86" w:rsidRPr="00F77AF2" w:rsidRDefault="00EF35EE" w:rsidP="001F7A86">
      <w:pPr>
        <w:pStyle w:val="Odstavecseseznamem"/>
        <w:numPr>
          <w:ilvl w:val="0"/>
          <w:numId w:val="5"/>
        </w:numPr>
        <w:jc w:val="both"/>
      </w:pPr>
      <w:hyperlink r:id="rId10" w:history="1">
        <w:r w:rsidR="001F7A86" w:rsidRPr="00F77AF2">
          <w:rPr>
            <w:rStyle w:val="Hypertextovodkaz"/>
          </w:rPr>
          <w:t>www.vhodne-uverejneni.cz</w:t>
        </w:r>
      </w:hyperlink>
    </w:p>
    <w:p w14:paraId="78A7934B" w14:textId="77777777" w:rsidR="001F7A86" w:rsidRPr="00F77AF2" w:rsidRDefault="00EF35EE" w:rsidP="001F7A86">
      <w:pPr>
        <w:pStyle w:val="Odstavecseseznamem"/>
        <w:numPr>
          <w:ilvl w:val="0"/>
          <w:numId w:val="5"/>
        </w:numPr>
        <w:jc w:val="both"/>
      </w:pPr>
      <w:hyperlink r:id="rId11" w:history="1">
        <w:r w:rsidR="001F7A86" w:rsidRPr="00F77AF2">
          <w:rPr>
            <w:rStyle w:val="Hypertextovodkaz"/>
          </w:rPr>
          <w:t>www.e-zakazky.cz</w:t>
        </w:r>
      </w:hyperlink>
    </w:p>
    <w:p w14:paraId="4FCA8AAC" w14:textId="77777777" w:rsidR="001F7A86" w:rsidRPr="00F77AF2" w:rsidRDefault="00EF35EE" w:rsidP="001F7A86">
      <w:pPr>
        <w:pStyle w:val="Odstavecseseznamem"/>
        <w:numPr>
          <w:ilvl w:val="0"/>
          <w:numId w:val="5"/>
        </w:numPr>
        <w:jc w:val="both"/>
      </w:pPr>
      <w:hyperlink r:id="rId12" w:history="1">
        <w:r w:rsidR="001F7A86" w:rsidRPr="00F77AF2">
          <w:rPr>
            <w:rStyle w:val="Hypertextovodkaz"/>
          </w:rPr>
          <w:t>www.egordion.cz</w:t>
        </w:r>
      </w:hyperlink>
    </w:p>
    <w:p w14:paraId="2836CE04" w14:textId="77777777" w:rsidR="001F7A86" w:rsidRPr="00F77AF2" w:rsidRDefault="001F7A86" w:rsidP="001F7A86">
      <w:pPr>
        <w:pStyle w:val="Odstavecseseznamem"/>
        <w:numPr>
          <w:ilvl w:val="0"/>
          <w:numId w:val="5"/>
        </w:numPr>
        <w:jc w:val="both"/>
      </w:pPr>
      <w:r w:rsidRPr="00F77AF2">
        <w:t>nen.nipez.cz</w:t>
      </w:r>
    </w:p>
    <w:p w14:paraId="598A27A6" w14:textId="77777777" w:rsidR="001F7A86" w:rsidRPr="00F77AF2" w:rsidRDefault="00EF35EE" w:rsidP="001F7A86">
      <w:pPr>
        <w:pStyle w:val="Odstavecseseznamem"/>
        <w:numPr>
          <w:ilvl w:val="0"/>
          <w:numId w:val="5"/>
        </w:numPr>
        <w:jc w:val="both"/>
      </w:pPr>
      <w:hyperlink r:id="rId13" w:history="1">
        <w:r w:rsidR="001F7A86" w:rsidRPr="00F77AF2">
          <w:rPr>
            <w:rStyle w:val="Hypertextovodkaz"/>
          </w:rPr>
          <w:t>www.tenderarena.cz</w:t>
        </w:r>
      </w:hyperlink>
    </w:p>
    <w:p w14:paraId="241FEDFD" w14:textId="77777777" w:rsidR="001F7A86" w:rsidRPr="00F77AF2" w:rsidRDefault="00EF35EE" w:rsidP="001F7A86">
      <w:pPr>
        <w:pStyle w:val="Odstavecseseznamem"/>
        <w:numPr>
          <w:ilvl w:val="0"/>
          <w:numId w:val="5"/>
        </w:numPr>
        <w:jc w:val="both"/>
      </w:pPr>
      <w:hyperlink r:id="rId14" w:history="1">
        <w:r w:rsidR="001F7A86" w:rsidRPr="00F77AF2">
          <w:rPr>
            <w:rStyle w:val="Hypertextovodkaz"/>
          </w:rPr>
          <w:t>www.profilzadavatele.cz</w:t>
        </w:r>
      </w:hyperlink>
    </w:p>
    <w:p w14:paraId="77F9BEDA" w14:textId="2AC56BD5" w:rsidR="001F7A86" w:rsidRPr="00F77AF2" w:rsidRDefault="001F7A86" w:rsidP="001F7A86">
      <w:pPr>
        <w:jc w:val="both"/>
      </w:pPr>
      <w:r w:rsidRPr="00F77AF2">
        <w:t>Každý z těchto portál</w:t>
      </w:r>
      <w:r w:rsidR="00C67E59" w:rsidRPr="00F77AF2">
        <w:t>ů</w:t>
      </w:r>
      <w:r w:rsidRPr="00F77AF2">
        <w:t xml:space="preserve"> </w:t>
      </w:r>
      <w:r w:rsidR="00C67E59" w:rsidRPr="00F77AF2">
        <w:t xml:space="preserve">podle zákona podporuje </w:t>
      </w:r>
      <w:commentRangeStart w:id="14"/>
      <w:r w:rsidR="00C67E59" w:rsidRPr="00F77AF2">
        <w:t>XML API</w:t>
      </w:r>
      <w:commentRangeEnd w:id="14"/>
      <w:r w:rsidR="009A1A3B">
        <w:rPr>
          <w:rStyle w:val="Odkaznakoment"/>
        </w:rPr>
        <w:commentReference w:id="14"/>
      </w:r>
      <w:r w:rsidR="00C67E59" w:rsidRPr="00F77AF2">
        <w:t xml:space="preserve">, </w:t>
      </w:r>
      <w:r w:rsidR="004833DB">
        <w:t>přes které</w:t>
      </w:r>
      <w:r w:rsidR="00C67E59" w:rsidRPr="00F77AF2">
        <w:t xml:space="preserve"> jsou </w:t>
      </w:r>
      <w:r w:rsidR="004833DB">
        <w:t xml:space="preserve">dostupná </w:t>
      </w:r>
      <w:r w:rsidR="00C67E59" w:rsidRPr="00F77AF2">
        <w:t>základní data o všech zakázkách daného profilu. Mimo jiné jsou v těchto datech také odkazy na jednotlivé dokumenty k zakázkám.</w:t>
      </w:r>
    </w:p>
    <w:p w14:paraId="431B9706" w14:textId="3FCE6A7D" w:rsidR="00C67E59" w:rsidRPr="00F77AF2" w:rsidRDefault="00B97538" w:rsidP="001F7A86">
      <w:pPr>
        <w:jc w:val="both"/>
      </w:pPr>
      <w:r w:rsidRPr="00F77AF2">
        <w:t xml:space="preserve">Pro dokumenty již portály speciální API </w:t>
      </w:r>
      <w:r w:rsidR="004833DB">
        <w:t>nemají</w:t>
      </w:r>
      <w:r w:rsidRPr="00F77AF2">
        <w:t xml:space="preserve">, takže pro získání každého dokumentu je potřeba opět scrappovat </w:t>
      </w:r>
      <w:r w:rsidR="004833DB">
        <w:t>jejich webová</w:t>
      </w:r>
      <w:r w:rsidRPr="00F77AF2">
        <w:t xml:space="preserve"> rozhraní.</w:t>
      </w:r>
    </w:p>
    <w:p w14:paraId="147D9554" w14:textId="77777777" w:rsidR="00B97538" w:rsidRPr="00F77AF2" w:rsidRDefault="00B97538" w:rsidP="001F7A86">
      <w:pPr>
        <w:jc w:val="both"/>
      </w:pPr>
      <w:r w:rsidRPr="00F77AF2">
        <w:t>Stahované dokumenty jsou ukládané v plain-text formátu do databáze. O extrakci textu se stará knihovna Apache Tika s TesseractOCR. Vzhledem k tomu, že</w:t>
      </w:r>
      <w:r w:rsidR="00EC333D" w:rsidRPr="00F77AF2">
        <w:t xml:space="preserve"> Tika nepodporuje rozpoznávání českého jazyka, v některých případech špatně zpracovává PDF dokumenty. TesseractOCR češtinu podporuje a bez problému čte i dokumenty, se kterýma má Tika problém. Kvůli tomu převádím PDF dokumenty do obrazové reprezentace a zpracovávám samotným OCR.</w:t>
      </w:r>
    </w:p>
    <w:p w14:paraId="30D66A51" w14:textId="77777777" w:rsidR="00D05542" w:rsidRPr="006D778E" w:rsidRDefault="00D05542" w:rsidP="001F7A86">
      <w:pPr>
        <w:jc w:val="both"/>
        <w:rPr>
          <w:i/>
        </w:rPr>
      </w:pPr>
      <w:r w:rsidRPr="006D778E">
        <w:rPr>
          <w:i/>
        </w:rPr>
        <w:t>Aktuální stav:</w:t>
      </w:r>
      <w:r w:rsidR="005C108B" w:rsidRPr="006D778E">
        <w:rPr>
          <w:i/>
        </w:rPr>
        <w:t xml:space="preserve"> 9. 1. 2020</w:t>
      </w:r>
      <w:r w:rsidRPr="006D778E">
        <w:rPr>
          <w:i/>
        </w:rPr>
        <w:t xml:space="preserve">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5542" w:rsidRPr="006D778E" w14:paraId="479EF0BC" w14:textId="77777777" w:rsidTr="00D05542">
        <w:tc>
          <w:tcPr>
            <w:tcW w:w="4531" w:type="dxa"/>
          </w:tcPr>
          <w:p w14:paraId="2CB9851C" w14:textId="77777777" w:rsidR="00D05542" w:rsidRPr="006D778E" w:rsidRDefault="00D05542" w:rsidP="001F7A86">
            <w:pPr>
              <w:jc w:val="both"/>
              <w:rPr>
                <w:i/>
              </w:rPr>
            </w:pPr>
            <w:r w:rsidRPr="006D778E">
              <w:rPr>
                <w:i/>
              </w:rPr>
              <w:t>Počet zadavatelů</w:t>
            </w:r>
          </w:p>
        </w:tc>
        <w:tc>
          <w:tcPr>
            <w:tcW w:w="4531" w:type="dxa"/>
          </w:tcPr>
          <w:p w14:paraId="64345B49" w14:textId="77777777" w:rsidR="00D05542" w:rsidRPr="006D778E" w:rsidRDefault="00D05542" w:rsidP="001F7A86">
            <w:pPr>
              <w:jc w:val="both"/>
              <w:rPr>
                <w:i/>
              </w:rPr>
            </w:pPr>
            <w:r w:rsidRPr="006D778E">
              <w:rPr>
                <w:i/>
              </w:rPr>
              <w:t>22888</w:t>
            </w:r>
          </w:p>
        </w:tc>
      </w:tr>
      <w:tr w:rsidR="00D05542" w:rsidRPr="006D778E" w14:paraId="51ED19A9" w14:textId="77777777" w:rsidTr="00D05542">
        <w:tc>
          <w:tcPr>
            <w:tcW w:w="4531" w:type="dxa"/>
          </w:tcPr>
          <w:p w14:paraId="378647BF" w14:textId="77777777" w:rsidR="00D05542" w:rsidRPr="006D778E" w:rsidRDefault="00D05542" w:rsidP="003B5B66">
            <w:pPr>
              <w:jc w:val="both"/>
              <w:rPr>
                <w:i/>
              </w:rPr>
            </w:pPr>
            <w:r w:rsidRPr="006D778E">
              <w:rPr>
                <w:i/>
              </w:rPr>
              <w:t xml:space="preserve">Celkový počet zakázek (období leden </w:t>
            </w:r>
            <w:r w:rsidR="003B5B66" w:rsidRPr="006D778E">
              <w:rPr>
                <w:i/>
              </w:rPr>
              <w:t>-</w:t>
            </w:r>
            <w:r w:rsidR="005C108B" w:rsidRPr="006D778E">
              <w:rPr>
                <w:i/>
              </w:rPr>
              <w:t xml:space="preserve"> </w:t>
            </w:r>
            <w:r w:rsidR="003B5B66" w:rsidRPr="006D778E">
              <w:rPr>
                <w:i/>
              </w:rPr>
              <w:t>červen</w:t>
            </w:r>
            <w:r w:rsidRPr="006D778E">
              <w:rPr>
                <w:i/>
              </w:rPr>
              <w:t xml:space="preserve"> 2019)</w:t>
            </w:r>
          </w:p>
        </w:tc>
        <w:tc>
          <w:tcPr>
            <w:tcW w:w="4531" w:type="dxa"/>
          </w:tcPr>
          <w:p w14:paraId="357B2FFF" w14:textId="77777777" w:rsidR="00D05542" w:rsidRPr="006D778E" w:rsidRDefault="00D05542" w:rsidP="005C108B">
            <w:pPr>
              <w:jc w:val="both"/>
              <w:rPr>
                <w:i/>
              </w:rPr>
            </w:pPr>
            <w:r w:rsidRPr="006D778E">
              <w:rPr>
                <w:i/>
              </w:rPr>
              <w:t>136</w:t>
            </w:r>
            <w:r w:rsidR="005C108B" w:rsidRPr="006D778E">
              <w:rPr>
                <w:i/>
              </w:rPr>
              <w:t>k</w:t>
            </w:r>
          </w:p>
        </w:tc>
      </w:tr>
      <w:tr w:rsidR="00D05542" w:rsidRPr="006D778E" w14:paraId="7907326B" w14:textId="77777777" w:rsidTr="00D05542">
        <w:tc>
          <w:tcPr>
            <w:tcW w:w="4531" w:type="dxa"/>
          </w:tcPr>
          <w:p w14:paraId="0FFE41F0" w14:textId="77777777" w:rsidR="00D05542" w:rsidRPr="006D778E" w:rsidRDefault="00D05542" w:rsidP="001F7A86">
            <w:pPr>
              <w:jc w:val="both"/>
              <w:rPr>
                <w:i/>
              </w:rPr>
            </w:pPr>
            <w:r w:rsidRPr="006D778E">
              <w:rPr>
                <w:i/>
              </w:rPr>
              <w:t>Počet postahovaných zakázek</w:t>
            </w:r>
          </w:p>
        </w:tc>
        <w:tc>
          <w:tcPr>
            <w:tcW w:w="4531" w:type="dxa"/>
          </w:tcPr>
          <w:p w14:paraId="283449FD" w14:textId="77777777" w:rsidR="00D05542" w:rsidRPr="006D778E" w:rsidRDefault="005C108B" w:rsidP="001F7A86">
            <w:pPr>
              <w:jc w:val="both"/>
              <w:rPr>
                <w:i/>
              </w:rPr>
            </w:pPr>
            <w:r w:rsidRPr="006D778E">
              <w:rPr>
                <w:i/>
              </w:rPr>
              <w:t>17k</w:t>
            </w:r>
          </w:p>
        </w:tc>
      </w:tr>
      <w:tr w:rsidR="00D05542" w:rsidRPr="006D778E" w14:paraId="03924AEE" w14:textId="77777777" w:rsidTr="00D05542">
        <w:tc>
          <w:tcPr>
            <w:tcW w:w="4531" w:type="dxa"/>
          </w:tcPr>
          <w:p w14:paraId="242625F7" w14:textId="77777777" w:rsidR="00D05542" w:rsidRPr="006D778E" w:rsidRDefault="005C108B" w:rsidP="001F7A86">
            <w:pPr>
              <w:jc w:val="both"/>
              <w:rPr>
                <w:i/>
              </w:rPr>
            </w:pPr>
            <w:r w:rsidRPr="006D778E">
              <w:rPr>
                <w:i/>
              </w:rPr>
              <w:t>Celkový počet dokumentů k zakázkám</w:t>
            </w:r>
          </w:p>
        </w:tc>
        <w:tc>
          <w:tcPr>
            <w:tcW w:w="4531" w:type="dxa"/>
          </w:tcPr>
          <w:p w14:paraId="668B2834" w14:textId="77777777" w:rsidR="00D05542" w:rsidRPr="006D778E" w:rsidRDefault="005C108B" w:rsidP="001F7A86">
            <w:pPr>
              <w:jc w:val="both"/>
              <w:rPr>
                <w:i/>
              </w:rPr>
            </w:pPr>
            <w:r w:rsidRPr="006D778E">
              <w:rPr>
                <w:i/>
              </w:rPr>
              <w:t>900k</w:t>
            </w:r>
          </w:p>
        </w:tc>
      </w:tr>
      <w:tr w:rsidR="005C108B" w:rsidRPr="006D778E" w14:paraId="6E3D74F7" w14:textId="77777777" w:rsidTr="00D05542">
        <w:tc>
          <w:tcPr>
            <w:tcW w:w="4531" w:type="dxa"/>
          </w:tcPr>
          <w:p w14:paraId="1E513F7D" w14:textId="77777777" w:rsidR="005C108B" w:rsidRPr="006D778E" w:rsidRDefault="005C108B" w:rsidP="001F7A86">
            <w:pPr>
              <w:jc w:val="both"/>
              <w:rPr>
                <w:i/>
              </w:rPr>
            </w:pPr>
            <w:r w:rsidRPr="006D778E">
              <w:rPr>
                <w:i/>
              </w:rPr>
              <w:t>Počet postahovaných dokumentů</w:t>
            </w:r>
          </w:p>
        </w:tc>
        <w:tc>
          <w:tcPr>
            <w:tcW w:w="4531" w:type="dxa"/>
          </w:tcPr>
          <w:p w14:paraId="2DFD6CA3" w14:textId="77777777" w:rsidR="005C108B" w:rsidRPr="006D778E" w:rsidRDefault="005C108B" w:rsidP="001F7A86">
            <w:pPr>
              <w:jc w:val="both"/>
              <w:rPr>
                <w:i/>
              </w:rPr>
            </w:pPr>
            <w:r w:rsidRPr="006D778E">
              <w:rPr>
                <w:i/>
              </w:rPr>
              <w:t>135k</w:t>
            </w:r>
          </w:p>
        </w:tc>
      </w:tr>
    </w:tbl>
    <w:p w14:paraId="46BD1A12" w14:textId="77777777" w:rsidR="00D05542" w:rsidRPr="006D778E" w:rsidRDefault="005C108B" w:rsidP="001F7A86">
      <w:pPr>
        <w:jc w:val="both"/>
        <w:rPr>
          <w:i/>
        </w:rPr>
      </w:pPr>
      <w:r w:rsidRPr="006D778E">
        <w:rPr>
          <w:i/>
        </w:rPr>
        <w:t>Stahování trvá dlouho (cca 1000/den). Systém tenderarena.cz pravidelně odmítá službu kvůli obraně proti zahlcení, čímž tvoří “bottleneck” procesu.</w:t>
      </w:r>
    </w:p>
    <w:p w14:paraId="5F9E0592" w14:textId="77777777" w:rsidR="00B1521F" w:rsidRPr="00F77AF2" w:rsidRDefault="00B1521F" w:rsidP="00B1521F">
      <w:pPr>
        <w:pStyle w:val="Nadpis2"/>
      </w:pPr>
      <w:bookmarkStart w:id="15" w:name="_Toc29571931"/>
      <w:r w:rsidRPr="00F77AF2">
        <w:lastRenderedPageBreak/>
        <w:t>DAT02 - Kategorie produktů a služeb</w:t>
      </w:r>
      <w:bookmarkEnd w:id="15"/>
    </w:p>
    <w:p w14:paraId="4C48947F" w14:textId="77777777" w:rsidR="00F77AF2" w:rsidRDefault="0063222E" w:rsidP="00F77AF2">
      <w:pPr>
        <w:jc w:val="both"/>
      </w:pPr>
      <w:r w:rsidRPr="00F77AF2">
        <w:t xml:space="preserve">Jako kategorie (třídy) zakázek a jejich dokumentů chci využít </w:t>
      </w:r>
      <w:commentRangeStart w:id="16"/>
      <w:r w:rsidRPr="00F77AF2">
        <w:t>CPV kódy</w:t>
      </w:r>
      <w:commentRangeEnd w:id="16"/>
      <w:r w:rsidR="009A1A3B">
        <w:rPr>
          <w:rStyle w:val="Odkaznakoment"/>
        </w:rPr>
        <w:commentReference w:id="16"/>
      </w:r>
      <w:r w:rsidR="009A1A3B">
        <w:rPr>
          <w:rStyle w:val="Odkaznakoment"/>
        </w:rPr>
        <w:t>.</w:t>
      </w:r>
      <w:r w:rsidR="00F77AF2" w:rsidRPr="00F77AF2">
        <w:t xml:space="preserve"> CPV </w:t>
      </w:r>
      <w:r w:rsidR="00F77AF2">
        <w:t>kódy jsou (zřejmě) uváděny u všech zakázek ve VVZ. Na profilech zadavatelů už z pravidla nejsou a v XSD schématu API profilů položku ani nemají.</w:t>
      </w:r>
    </w:p>
    <w:p w14:paraId="1775998A" w14:textId="77777777" w:rsidR="00F77AF2" w:rsidRDefault="00F77AF2" w:rsidP="00F77AF2">
      <w:pPr>
        <w:jc w:val="both"/>
      </w:pPr>
      <w:r>
        <w:t>Potřebuji tedy CPV kódy přiřadit k zakázkám dodatečně. Zároveň je zde ale problém s identifikací zakázek. Ve VVZ existuje evidenční číslo zakázky (dále ECZ), které ale také není uvedeno u všech zakázek na profilech.</w:t>
      </w:r>
    </w:p>
    <w:p w14:paraId="15900EF7" w14:textId="1A35C141" w:rsidR="00DA67F2" w:rsidRDefault="00DA67F2" w:rsidP="00F77AF2">
      <w:pPr>
        <w:jc w:val="both"/>
      </w:pPr>
      <w:r>
        <w:t xml:space="preserve">Získat CPV kódy by asi mohlo jít vyscrapováním VVZ, nebo z databáze systému, kde je mají. Jedním z takových systémů je </w:t>
      </w:r>
      <w:commentRangeStart w:id="17"/>
      <w:r>
        <w:t xml:space="preserve">Hlídač Státu </w:t>
      </w:r>
      <w:commentRangeEnd w:id="17"/>
      <w:r w:rsidR="009A1A3B">
        <w:rPr>
          <w:rStyle w:val="Odkaznakoment"/>
        </w:rPr>
        <w:commentReference w:id="17"/>
      </w:r>
      <w:r>
        <w:t>.</w:t>
      </w:r>
      <w:r w:rsidR="00581398">
        <w:t xml:space="preserve"> Existuje sice </w:t>
      </w:r>
      <w:commentRangeStart w:id="18"/>
      <w:r w:rsidR="00581398">
        <w:t>API</w:t>
      </w:r>
      <w:commentRangeEnd w:id="18"/>
      <w:r w:rsidR="00581398">
        <w:rPr>
          <w:rStyle w:val="Odkaznakoment"/>
        </w:rPr>
        <w:commentReference w:id="18"/>
      </w:r>
      <w:r w:rsidR="00581398">
        <w:t xml:space="preserve"> ke hlídači, ale neposkytuje ke smlouvám CPV kódy.</w:t>
      </w:r>
    </w:p>
    <w:p w14:paraId="529AC650" w14:textId="77777777" w:rsidR="00DA67F2" w:rsidRPr="006D778E" w:rsidRDefault="00DA67F2" w:rsidP="00F77AF2">
      <w:pPr>
        <w:jc w:val="both"/>
        <w:rPr>
          <w:i/>
        </w:rPr>
      </w:pPr>
      <w:r w:rsidRPr="006D778E">
        <w:rPr>
          <w:i/>
        </w:rPr>
        <w:t>Aktuální stav: 9. 1. 2020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A67F2" w:rsidRPr="006D778E" w14:paraId="52C6D2FB" w14:textId="77777777" w:rsidTr="00DA67F2">
        <w:tc>
          <w:tcPr>
            <w:tcW w:w="4531" w:type="dxa"/>
          </w:tcPr>
          <w:p w14:paraId="16B6C7D4" w14:textId="27459646" w:rsidR="00DA67F2" w:rsidRPr="006D778E" w:rsidRDefault="00DA67F2" w:rsidP="006D778E">
            <w:pPr>
              <w:tabs>
                <w:tab w:val="left" w:pos="2244"/>
              </w:tabs>
              <w:jc w:val="both"/>
              <w:rPr>
                <w:i/>
              </w:rPr>
            </w:pPr>
            <w:r w:rsidRPr="006D778E">
              <w:rPr>
                <w:i/>
              </w:rPr>
              <w:t>Počet zakázek s ECZ</w:t>
            </w:r>
          </w:p>
        </w:tc>
        <w:tc>
          <w:tcPr>
            <w:tcW w:w="4531" w:type="dxa"/>
          </w:tcPr>
          <w:p w14:paraId="7D1CBE8B" w14:textId="77777777" w:rsidR="00DA67F2" w:rsidRPr="006D778E" w:rsidRDefault="00DA67F2" w:rsidP="00F77AF2">
            <w:pPr>
              <w:jc w:val="both"/>
              <w:rPr>
                <w:i/>
              </w:rPr>
            </w:pPr>
            <w:r w:rsidRPr="006D778E">
              <w:rPr>
                <w:i/>
              </w:rPr>
              <w:t>30k</w:t>
            </w:r>
          </w:p>
        </w:tc>
      </w:tr>
      <w:tr w:rsidR="00DA67F2" w:rsidRPr="006D778E" w14:paraId="20C01437" w14:textId="77777777" w:rsidTr="00DA67F2">
        <w:tc>
          <w:tcPr>
            <w:tcW w:w="4531" w:type="dxa"/>
          </w:tcPr>
          <w:p w14:paraId="3098C405" w14:textId="77777777" w:rsidR="00DA67F2" w:rsidRPr="006D778E" w:rsidRDefault="00DA67F2" w:rsidP="00F77AF2">
            <w:pPr>
              <w:jc w:val="both"/>
              <w:rPr>
                <w:i/>
              </w:rPr>
            </w:pPr>
            <w:r w:rsidRPr="006D778E">
              <w:rPr>
                <w:i/>
                <w:lang w:val="en-US"/>
              </w:rPr>
              <w:t>Po</w:t>
            </w:r>
            <w:r w:rsidRPr="006D778E">
              <w:rPr>
                <w:i/>
              </w:rPr>
              <w:t>čet postahovaných zakázek s ECZ</w:t>
            </w:r>
          </w:p>
        </w:tc>
        <w:tc>
          <w:tcPr>
            <w:tcW w:w="4531" w:type="dxa"/>
          </w:tcPr>
          <w:p w14:paraId="6FA4CFAD" w14:textId="77777777" w:rsidR="00DA67F2" w:rsidRPr="006D778E" w:rsidRDefault="008330AE" w:rsidP="00F77AF2">
            <w:pPr>
              <w:jc w:val="both"/>
              <w:rPr>
                <w:i/>
                <w:lang w:val="en-US"/>
              </w:rPr>
            </w:pPr>
            <w:r w:rsidRPr="006D778E">
              <w:rPr>
                <w:i/>
              </w:rPr>
              <w:t>9k</w:t>
            </w:r>
          </w:p>
        </w:tc>
      </w:tr>
      <w:tr w:rsidR="00DA67F2" w:rsidRPr="006D778E" w14:paraId="7EDBEDB4" w14:textId="77777777" w:rsidTr="00DA67F2">
        <w:tc>
          <w:tcPr>
            <w:tcW w:w="4531" w:type="dxa"/>
          </w:tcPr>
          <w:p w14:paraId="03D438E8" w14:textId="77777777" w:rsidR="00DA67F2" w:rsidRPr="006D778E" w:rsidRDefault="00DA67F2" w:rsidP="00F77AF2">
            <w:pPr>
              <w:jc w:val="both"/>
              <w:rPr>
                <w:i/>
              </w:rPr>
            </w:pPr>
            <w:r w:rsidRPr="006D778E">
              <w:rPr>
                <w:i/>
              </w:rPr>
              <w:t>Počet postahovaných dokumentů k zakázkám s ECZ</w:t>
            </w:r>
          </w:p>
        </w:tc>
        <w:tc>
          <w:tcPr>
            <w:tcW w:w="4531" w:type="dxa"/>
          </w:tcPr>
          <w:p w14:paraId="7F97D539" w14:textId="77777777" w:rsidR="00DA67F2" w:rsidRPr="006D778E" w:rsidRDefault="00DA67F2" w:rsidP="00F77AF2">
            <w:pPr>
              <w:jc w:val="both"/>
              <w:rPr>
                <w:i/>
              </w:rPr>
            </w:pPr>
            <w:r w:rsidRPr="006D778E">
              <w:rPr>
                <w:i/>
              </w:rPr>
              <w:t>88k</w:t>
            </w:r>
          </w:p>
        </w:tc>
      </w:tr>
    </w:tbl>
    <w:p w14:paraId="563B1849" w14:textId="393D2135" w:rsidR="00DA67F2" w:rsidRPr="006D778E" w:rsidRDefault="004833DB" w:rsidP="00F77AF2">
      <w:pPr>
        <w:jc w:val="both"/>
        <w:rPr>
          <w:i/>
        </w:rPr>
      </w:pPr>
      <w:r w:rsidRPr="006D778E">
        <w:rPr>
          <w:i/>
        </w:rPr>
        <w:t>Snažím se vyjednat se správcem Hlídače státu získání CPV kódů.</w:t>
      </w:r>
    </w:p>
    <w:p w14:paraId="341F9923" w14:textId="77777777" w:rsidR="00B1521F" w:rsidRDefault="00B1521F" w:rsidP="00B1521F">
      <w:pPr>
        <w:pStyle w:val="Nadpis2"/>
      </w:pPr>
      <w:bookmarkStart w:id="19" w:name="_Toc29571932"/>
      <w:r w:rsidRPr="00F77AF2">
        <w:t>DAT03 - Katalog produktů a služeb</w:t>
      </w:r>
      <w:bookmarkEnd w:id="19"/>
    </w:p>
    <w:p w14:paraId="3B42ADC7" w14:textId="77777777" w:rsidR="001B1927" w:rsidRDefault="001B1927" w:rsidP="008330AE">
      <w:r>
        <w:t>Pro přesnější extrakci předmětu zakázky (produktu/služby) by mohlo jít vyhledávat položky podle „katalogu“.</w:t>
      </w:r>
    </w:p>
    <w:p w14:paraId="081191E0" w14:textId="77777777" w:rsidR="001B1927" w:rsidRPr="006D778E" w:rsidRDefault="001B1927" w:rsidP="008330AE">
      <w:pPr>
        <w:rPr>
          <w:i/>
        </w:rPr>
      </w:pPr>
      <w:r w:rsidRPr="006D778E">
        <w:rPr>
          <w:i/>
        </w:rPr>
        <w:t>Aktuální stav: 9. 1. 2020</w:t>
      </w:r>
    </w:p>
    <w:p w14:paraId="2515E50A" w14:textId="77777777" w:rsidR="001B1927" w:rsidRPr="006D778E" w:rsidRDefault="001B1927" w:rsidP="008330AE">
      <w:pPr>
        <w:rPr>
          <w:i/>
        </w:rPr>
      </w:pPr>
      <w:r w:rsidRPr="006D778E">
        <w:rPr>
          <w:i/>
        </w:rPr>
        <w:t>Marek říkal něco o katalogu z Alzy. Nevím, jestli to nějak dopadne.</w:t>
      </w:r>
    </w:p>
    <w:p w14:paraId="54007FFB" w14:textId="6F518040" w:rsidR="001B1927" w:rsidRPr="006D778E" w:rsidRDefault="001B1927" w:rsidP="008330AE">
      <w:pPr>
        <w:rPr>
          <w:i/>
        </w:rPr>
      </w:pPr>
      <w:r w:rsidRPr="006D778E">
        <w:rPr>
          <w:i/>
        </w:rPr>
        <w:t xml:space="preserve">Zkoušel jsem dělat scrapper na </w:t>
      </w:r>
      <w:r w:rsidR="004833DB" w:rsidRPr="006D778E">
        <w:rPr>
          <w:i/>
        </w:rPr>
        <w:t>heureka.cz</w:t>
      </w:r>
      <w:r w:rsidRPr="006D778E">
        <w:rPr>
          <w:i/>
        </w:rPr>
        <w:t>, která má ale asi 22 milionů produktů a hodně omezené možnosti stránkování. Za předpokladu, že by mě nechali bez postihu scrappovat by to podle mého odhadu trvalo asi 300 hodin.</w:t>
      </w:r>
    </w:p>
    <w:p w14:paraId="6E42AF7B" w14:textId="0EBD9EE5" w:rsidR="0015027A" w:rsidRDefault="0015027A" w:rsidP="0015027A">
      <w:pPr>
        <w:pStyle w:val="Nadpis2"/>
      </w:pPr>
      <w:bookmarkStart w:id="20" w:name="_Toc29571933"/>
      <w:r w:rsidRPr="00F77AF2">
        <w:t>DAT0</w:t>
      </w:r>
      <w:r>
        <w:t>4</w:t>
      </w:r>
      <w:r w:rsidRPr="00F77AF2">
        <w:t xml:space="preserve"> </w:t>
      </w:r>
      <w:r>
        <w:t>–</w:t>
      </w:r>
      <w:r w:rsidRPr="00F77AF2">
        <w:t xml:space="preserve"> </w:t>
      </w:r>
      <w:r>
        <w:t>Data o lokacích</w:t>
      </w:r>
      <w:bookmarkEnd w:id="20"/>
    </w:p>
    <w:p w14:paraId="22C34988" w14:textId="711C5452" w:rsidR="0015027A" w:rsidRPr="008330AE" w:rsidRDefault="0015027A" w:rsidP="008330AE">
      <w:r>
        <w:t>Pro zeměpisnou identifikaci zakázek je potřeba získat data o adresách zadavatelů/dodavatelů a jejich místním zaměření.</w:t>
      </w:r>
    </w:p>
    <w:p w14:paraId="323AA7BC" w14:textId="77777777" w:rsidR="00B1521F" w:rsidRPr="00F77AF2" w:rsidRDefault="00B1521F" w:rsidP="00B1521F">
      <w:pPr>
        <w:pStyle w:val="Nadpis1"/>
      </w:pPr>
      <w:bookmarkStart w:id="21" w:name="_Toc29571934"/>
      <w:r w:rsidRPr="00F77AF2">
        <w:rPr>
          <w:color w:val="4472C4" w:themeColor="accent5"/>
        </w:rPr>
        <w:t xml:space="preserve">FEA00 </w:t>
      </w:r>
      <w:r w:rsidRPr="00F77AF2">
        <w:t>- Extrakce feature z dokumentů</w:t>
      </w:r>
      <w:bookmarkEnd w:id="21"/>
    </w:p>
    <w:p w14:paraId="0F41B230" w14:textId="77777777" w:rsidR="00B1521F" w:rsidRPr="00F77AF2" w:rsidRDefault="00B1521F" w:rsidP="00B1521F">
      <w:pPr>
        <w:pStyle w:val="Nadpis2"/>
      </w:pPr>
      <w:bookmarkStart w:id="22" w:name="_Toc29571935"/>
      <w:r w:rsidRPr="00F77AF2">
        <w:t>FEA01 - Klasifikace dokumentů</w:t>
      </w:r>
      <w:bookmarkEnd w:id="22"/>
    </w:p>
    <w:p w14:paraId="665D9B93" w14:textId="77777777" w:rsidR="00B1521F" w:rsidRDefault="00B1521F" w:rsidP="00B1521F">
      <w:pPr>
        <w:pStyle w:val="Nadpis3"/>
      </w:pPr>
      <w:bookmarkStart w:id="23" w:name="_Toc29571936"/>
      <w:r w:rsidRPr="00F77AF2">
        <w:t>FEA01a - Výběr metody a algoritmu</w:t>
      </w:r>
      <w:bookmarkEnd w:id="23"/>
    </w:p>
    <w:p w14:paraId="302642D3" w14:textId="77777777" w:rsidR="001B1927" w:rsidRDefault="00F34135" w:rsidP="00BD45FD">
      <w:pPr>
        <w:jc w:val="both"/>
      </w:pPr>
      <w:r>
        <w:t xml:space="preserve">V tuhle chvíli </w:t>
      </w:r>
      <w:r w:rsidR="00BD45FD">
        <w:t xml:space="preserve">(od června 2019) </w:t>
      </w:r>
      <w:r>
        <w:t xml:space="preserve">drží SOTA v NLP </w:t>
      </w:r>
      <w:r w:rsidR="00252FAB">
        <w:t>metoda</w:t>
      </w:r>
      <w:r>
        <w:t xml:space="preserve"> </w:t>
      </w:r>
      <w:commentRangeStart w:id="24"/>
      <w:r>
        <w:t>XLNet</w:t>
      </w:r>
      <w:commentRangeEnd w:id="24"/>
      <w:r w:rsidR="009A1A3B">
        <w:rPr>
          <w:rStyle w:val="Odkaznakoment"/>
        </w:rPr>
        <w:commentReference w:id="24"/>
      </w:r>
      <w:r w:rsidR="00252FAB">
        <w:t xml:space="preserve">, </w:t>
      </w:r>
      <w:r w:rsidR="00BD45FD">
        <w:t>která</w:t>
      </w:r>
      <w:r w:rsidR="00252FAB">
        <w:t xml:space="preserve"> rozšiřuje předešlou úspěšnou metodu BERT.</w:t>
      </w:r>
    </w:p>
    <w:p w14:paraId="46DE6C1F" w14:textId="77777777" w:rsidR="00BD45FD" w:rsidRDefault="00252FAB" w:rsidP="00BD45FD">
      <w:pPr>
        <w:jc w:val="both"/>
      </w:pPr>
      <w:commentRangeStart w:id="25"/>
      <w:r>
        <w:t>BERT byl vydaný v říjnu 2018</w:t>
      </w:r>
      <w:commentRangeEnd w:id="25"/>
      <w:r w:rsidR="009A1A3B">
        <w:rPr>
          <w:rStyle w:val="Odkaznakoment"/>
        </w:rPr>
        <w:commentReference w:id="25"/>
      </w:r>
      <w:r>
        <w:t xml:space="preserve"> </w:t>
      </w:r>
      <w:r w:rsidR="009A1A3B">
        <w:t xml:space="preserve">a od té doby se stal SOTA v mnoha NLP problémech. Stal se tak velice populárním a vzniklo z něj </w:t>
      </w:r>
      <w:commentRangeStart w:id="26"/>
      <w:r w:rsidR="009A1A3B">
        <w:t>mnoho upravených modelů</w:t>
      </w:r>
      <w:commentRangeEnd w:id="26"/>
      <w:r w:rsidR="009A1A3B">
        <w:rPr>
          <w:rStyle w:val="Odkaznakoment"/>
        </w:rPr>
        <w:commentReference w:id="26"/>
      </w:r>
      <w:r w:rsidR="00BD45FD">
        <w:t>. Jeho sílou je množství před-trénovaných modelů, které jdou ladit pro specifické NLP úlohy. Nyní existují modely naučené pro desítky světových jazyků, včetně češtiny.</w:t>
      </w:r>
    </w:p>
    <w:p w14:paraId="5DE6C870" w14:textId="77777777" w:rsidR="00BD45FD" w:rsidRPr="00BD45FD" w:rsidRDefault="00BD45FD" w:rsidP="00BD45FD">
      <w:pPr>
        <w:jc w:val="both"/>
      </w:pPr>
      <w:r>
        <w:t>BERT, kvůli jeho veliké podpoře, volím pro své účely i já.</w:t>
      </w:r>
    </w:p>
    <w:p w14:paraId="79A44F18" w14:textId="77777777" w:rsidR="00B1521F" w:rsidRDefault="00B1521F" w:rsidP="00B1521F">
      <w:pPr>
        <w:pStyle w:val="Nadpis3"/>
      </w:pPr>
      <w:bookmarkStart w:id="27" w:name="_Toc29571937"/>
      <w:r w:rsidRPr="00F77AF2">
        <w:t>FEA01b - Výběr technologie</w:t>
      </w:r>
      <w:bookmarkEnd w:id="27"/>
    </w:p>
    <w:p w14:paraId="2F7B46D4" w14:textId="77777777" w:rsidR="00BD45FD" w:rsidRDefault="00BD45FD" w:rsidP="00BD45FD">
      <w:r>
        <w:t>Existují dva frameworky poskytující model s podporou češtiny:</w:t>
      </w:r>
    </w:p>
    <w:p w14:paraId="2758F747" w14:textId="77777777" w:rsidR="00BD45FD" w:rsidRDefault="00BD45FD" w:rsidP="00BD45FD">
      <w:pPr>
        <w:pStyle w:val="Odstavecseseznamem"/>
        <w:numPr>
          <w:ilvl w:val="0"/>
          <w:numId w:val="7"/>
        </w:numPr>
      </w:pPr>
      <w:commentRangeStart w:id="28"/>
      <w:r>
        <w:lastRenderedPageBreak/>
        <w:t>Transformers (huggingface)</w:t>
      </w:r>
      <w:commentRangeEnd w:id="28"/>
      <w:r>
        <w:rPr>
          <w:rStyle w:val="Odkaznakoment"/>
        </w:rPr>
        <w:commentReference w:id="28"/>
      </w:r>
      <w:r>
        <w:t xml:space="preserve"> - </w:t>
      </w:r>
      <w:commentRangeStart w:id="29"/>
      <w:r w:rsidRPr="00BD45FD">
        <w:t>BERT-Base, Multil</w:t>
      </w:r>
      <w:r>
        <w:t>ingual Cased (New, recommended)</w:t>
      </w:r>
      <w:commentRangeEnd w:id="29"/>
      <w:r>
        <w:rPr>
          <w:rStyle w:val="Odkaznakoment"/>
        </w:rPr>
        <w:commentReference w:id="29"/>
      </w:r>
    </w:p>
    <w:p w14:paraId="1B13247B" w14:textId="77777777" w:rsidR="00BD45FD" w:rsidRDefault="00BD45FD" w:rsidP="00BD45FD">
      <w:pPr>
        <w:pStyle w:val="Odstavecseseznamem"/>
        <w:numPr>
          <w:ilvl w:val="0"/>
          <w:numId w:val="7"/>
        </w:numPr>
      </w:pPr>
      <w:commentRangeStart w:id="30"/>
      <w:r>
        <w:t>deeppavlov</w:t>
      </w:r>
      <w:commentRangeEnd w:id="30"/>
      <w:r w:rsidR="00C64B93">
        <w:rPr>
          <w:rStyle w:val="Odkaznakoment"/>
        </w:rPr>
        <w:commentReference w:id="30"/>
      </w:r>
      <w:r w:rsidR="00C64B93">
        <w:t xml:space="preserve"> - </w:t>
      </w:r>
      <w:commentRangeStart w:id="31"/>
      <w:r w:rsidR="00C64B93">
        <w:t>SlavicBERT, Slavic (bg, cs, pl, ru)</w:t>
      </w:r>
      <w:commentRangeEnd w:id="31"/>
      <w:r w:rsidR="00C64B93">
        <w:rPr>
          <w:rStyle w:val="Odkaznakoment"/>
        </w:rPr>
        <w:commentReference w:id="31"/>
      </w:r>
    </w:p>
    <w:p w14:paraId="486B3350" w14:textId="73FF98A3" w:rsidR="00C64B93" w:rsidRDefault="00C64B93" w:rsidP="00C64B93">
      <w:r>
        <w:t xml:space="preserve">Zatím jsem </w:t>
      </w:r>
      <w:r w:rsidR="00B1690B">
        <w:t>vyzkoušel klasifikaci s</w:t>
      </w:r>
      <w:r w:rsidR="0095239C">
        <w:t xml:space="preserve"> </w:t>
      </w:r>
      <w:r w:rsidR="00CC2B8D">
        <w:t>deeppavlov modelem</w:t>
      </w:r>
      <w:commentRangeStart w:id="32"/>
      <w:r w:rsidR="0095239C">
        <w:t xml:space="preserve"> </w:t>
      </w:r>
      <w:commentRangeEnd w:id="32"/>
      <w:r w:rsidR="0095239C">
        <w:rPr>
          <w:rStyle w:val="Odkaznakoment"/>
        </w:rPr>
        <w:commentReference w:id="32"/>
      </w:r>
      <w:r w:rsidR="0095239C">
        <w:t xml:space="preserve">na </w:t>
      </w:r>
      <w:commentRangeStart w:id="33"/>
      <w:r w:rsidR="0095239C">
        <w:t>kaggle_insults</w:t>
      </w:r>
      <w:commentRangeEnd w:id="33"/>
      <w:r w:rsidR="0095239C">
        <w:rPr>
          <w:rStyle w:val="Odkaznakoment"/>
        </w:rPr>
        <w:commentReference w:id="33"/>
      </w:r>
      <w:r w:rsidR="0095239C">
        <w:t xml:space="preserve"> datasetu.</w:t>
      </w:r>
    </w:p>
    <w:p w14:paraId="539C597B" w14:textId="77777777" w:rsidR="00B1521F" w:rsidRDefault="00B1521F" w:rsidP="00B1521F">
      <w:pPr>
        <w:pStyle w:val="Nadpis3"/>
      </w:pPr>
      <w:bookmarkStart w:id="34" w:name="_Toc29571938"/>
      <w:r w:rsidRPr="00F77AF2">
        <w:t>FEA01c - Návrh procesu učení</w:t>
      </w:r>
      <w:bookmarkEnd w:id="34"/>
    </w:p>
    <w:p w14:paraId="3021A039" w14:textId="77777777" w:rsidR="0095239C" w:rsidRDefault="0095239C" w:rsidP="0095239C">
      <w:r>
        <w:t xml:space="preserve">Mám k dispozici Profinití stroj: </w:t>
      </w:r>
      <w:r w:rsidRPr="0095239C">
        <w:t>2 x Intel(R) Xeon(R) Silver 4114 CPU</w:t>
      </w:r>
      <w:r>
        <w:t xml:space="preserve">, </w:t>
      </w:r>
      <w:r w:rsidRPr="0095239C">
        <w:t>2 x Nvidia GTX 2080 Ti</w:t>
      </w:r>
      <w:r>
        <w:t xml:space="preserve">, </w:t>
      </w:r>
      <w:r w:rsidRPr="0095239C">
        <w:t>64 GB DDR4</w:t>
      </w:r>
      <w:r>
        <w:br/>
        <w:t>Jeho využití je umožněno za použití dockeru.</w:t>
      </w:r>
    </w:p>
    <w:p w14:paraId="150C6AB3" w14:textId="77777777" w:rsidR="00CC2B8D" w:rsidRPr="006D778E" w:rsidRDefault="00CC2B8D" w:rsidP="0095239C">
      <w:pPr>
        <w:rPr>
          <w:i/>
        </w:rPr>
      </w:pPr>
      <w:r w:rsidRPr="006D778E">
        <w:rPr>
          <w:i/>
        </w:rPr>
        <w:t>Aktuální stav 9. 1. 2020</w:t>
      </w:r>
    </w:p>
    <w:p w14:paraId="18660D27" w14:textId="77777777" w:rsidR="00CC2B8D" w:rsidRPr="006D778E" w:rsidRDefault="00CC2B8D" w:rsidP="0095239C">
      <w:pPr>
        <w:rPr>
          <w:i/>
        </w:rPr>
      </w:pPr>
      <w:r w:rsidRPr="006D778E">
        <w:rPr>
          <w:i/>
        </w:rPr>
        <w:t xml:space="preserve">Mám připravený vzorový (kaggle_insults) docker pro učení deeppavlov modelu na obou CPU i GPU. </w:t>
      </w:r>
    </w:p>
    <w:p w14:paraId="1E134685" w14:textId="77777777" w:rsidR="00B1521F" w:rsidRDefault="00B1521F" w:rsidP="00B1521F">
      <w:pPr>
        <w:pStyle w:val="Nadpis3"/>
      </w:pPr>
      <w:bookmarkStart w:id="35" w:name="_Toc29571939"/>
      <w:r w:rsidRPr="00F77AF2">
        <w:t>FEA01d - Učení modelu</w:t>
      </w:r>
      <w:bookmarkEnd w:id="35"/>
    </w:p>
    <w:p w14:paraId="64851C61" w14:textId="77777777" w:rsidR="0095239C" w:rsidRPr="0095239C" w:rsidRDefault="00CB5889" w:rsidP="0095239C">
      <w:r>
        <w:t>Vybranou technologií naučím výsledný klasifikátor.</w:t>
      </w:r>
    </w:p>
    <w:p w14:paraId="619E9AB1" w14:textId="77777777" w:rsidR="00B1521F" w:rsidRDefault="00B1521F" w:rsidP="00B1521F">
      <w:pPr>
        <w:pStyle w:val="Nadpis3"/>
      </w:pPr>
      <w:bookmarkStart w:id="36" w:name="_Toc29571940"/>
      <w:r w:rsidRPr="00F77AF2">
        <w:t>FEA01e -Sestavení komponenty pro klasifikaci</w:t>
      </w:r>
      <w:bookmarkEnd w:id="36"/>
    </w:p>
    <w:p w14:paraId="1CA14FE5" w14:textId="77777777" w:rsidR="0095239C" w:rsidRPr="0095239C" w:rsidRDefault="00CC2B8D" w:rsidP="0095239C">
      <w:r>
        <w:t>Aby bylo možné naučený klasifikátor použít v</w:t>
      </w:r>
      <w:r w:rsidR="00CB5889">
        <w:t> aplikaci, sestavím komponentu, která k němu bude tvořit rozhraní a bude zaintegrovaná do aplikace.</w:t>
      </w:r>
    </w:p>
    <w:p w14:paraId="7382C4A0" w14:textId="77777777" w:rsidR="00B1521F" w:rsidRPr="00F77AF2" w:rsidRDefault="00B1521F" w:rsidP="00B1521F">
      <w:pPr>
        <w:pStyle w:val="Nadpis2"/>
      </w:pPr>
      <w:bookmarkStart w:id="37" w:name="_Toc29571941"/>
      <w:r w:rsidRPr="00F77AF2">
        <w:t>FEA02 - Document embedding</w:t>
      </w:r>
      <w:bookmarkEnd w:id="37"/>
    </w:p>
    <w:p w14:paraId="7ABE366B" w14:textId="77777777" w:rsidR="00B1521F" w:rsidRDefault="00B1521F" w:rsidP="00B1521F">
      <w:pPr>
        <w:pStyle w:val="Nadpis3"/>
      </w:pPr>
      <w:bookmarkStart w:id="38" w:name="_Toc29571942"/>
      <w:r w:rsidRPr="00F77AF2">
        <w:t>FEA02a - Výběr metody a algoritmu</w:t>
      </w:r>
      <w:bookmarkEnd w:id="38"/>
    </w:p>
    <w:p w14:paraId="57BE7CF7" w14:textId="77777777" w:rsidR="00CB5889" w:rsidRDefault="00CB5889" w:rsidP="00CB5889">
      <w:pPr>
        <w:pStyle w:val="Odstavecseseznamem"/>
        <w:numPr>
          <w:ilvl w:val="0"/>
          <w:numId w:val="8"/>
        </w:numPr>
      </w:pPr>
      <w:commentRangeStart w:id="39"/>
      <w:r>
        <w:t>FastText</w:t>
      </w:r>
      <w:commentRangeEnd w:id="39"/>
      <w:r w:rsidR="00506A55">
        <w:rPr>
          <w:rStyle w:val="Odkaznakoment"/>
        </w:rPr>
        <w:commentReference w:id="39"/>
      </w:r>
      <w:r w:rsidR="00506A55">
        <w:t xml:space="preserve"> (jeví se nejlépe)</w:t>
      </w:r>
    </w:p>
    <w:p w14:paraId="41CCE2FA" w14:textId="77777777" w:rsidR="00CB5889" w:rsidRDefault="00CB5889" w:rsidP="00CB5889">
      <w:pPr>
        <w:pStyle w:val="Odstavecseseznamem"/>
        <w:numPr>
          <w:ilvl w:val="0"/>
          <w:numId w:val="8"/>
        </w:numPr>
      </w:pPr>
      <w:r>
        <w:t>Doc2vec,</w:t>
      </w:r>
    </w:p>
    <w:p w14:paraId="6C2C6317" w14:textId="77777777" w:rsidR="004E4105" w:rsidRDefault="004E4105" w:rsidP="00CB5889">
      <w:pPr>
        <w:pStyle w:val="Odstavecseseznamem"/>
        <w:numPr>
          <w:ilvl w:val="0"/>
          <w:numId w:val="8"/>
        </w:numPr>
      </w:pPr>
      <w:r>
        <w:t>BERT (</w:t>
      </w:r>
      <w:commentRangeStart w:id="40"/>
      <w:r>
        <w:t>huggingface</w:t>
      </w:r>
      <w:commentRangeEnd w:id="40"/>
      <w:r>
        <w:rPr>
          <w:rStyle w:val="Odkaznakoment"/>
        </w:rPr>
        <w:commentReference w:id="40"/>
      </w:r>
      <w:r>
        <w:t>),</w:t>
      </w:r>
    </w:p>
    <w:p w14:paraId="7DE25420" w14:textId="77777777" w:rsidR="00506A55" w:rsidRDefault="00506A55" w:rsidP="00CB5889">
      <w:pPr>
        <w:pStyle w:val="Odstavecseseznamem"/>
        <w:numPr>
          <w:ilvl w:val="0"/>
          <w:numId w:val="8"/>
        </w:numPr>
        <w:rPr>
          <w:ins w:id="41" w:author="Vancl Milan" w:date="2020-02-03T16:18:00Z"/>
        </w:rPr>
      </w:pPr>
      <w:r>
        <w:t>Sentence-BERT,</w:t>
      </w:r>
    </w:p>
    <w:p w14:paraId="07ED4DD1" w14:textId="64CC582A" w:rsidR="00AD0A85" w:rsidRDefault="00AD0A85">
      <w:pPr>
        <w:pStyle w:val="Odstavecseseznamem"/>
        <w:numPr>
          <w:ilvl w:val="1"/>
          <w:numId w:val="8"/>
        </w:numPr>
        <w:pPrChange w:id="42" w:author="Vancl Milan" w:date="2020-02-03T16:18:00Z">
          <w:pPr>
            <w:pStyle w:val="Odstavecseseznamem"/>
            <w:numPr>
              <w:numId w:val="8"/>
            </w:numPr>
            <w:ind w:hanging="360"/>
          </w:pPr>
        </w:pPrChange>
      </w:pPr>
      <w:ins w:id="43" w:author="Vancl Milan" w:date="2020-02-03T16:18:00Z">
        <w:r>
          <w:t xml:space="preserve">Zřejmě </w:t>
        </w:r>
        <w:commentRangeStart w:id="44"/>
        <w:r>
          <w:t>SOTA</w:t>
        </w:r>
      </w:ins>
      <w:commentRangeEnd w:id="44"/>
      <w:ins w:id="45" w:author="Vancl Milan" w:date="2020-02-03T16:19:00Z">
        <w:r>
          <w:rPr>
            <w:rStyle w:val="Odkaznakoment"/>
          </w:rPr>
          <w:commentReference w:id="44"/>
        </w:r>
      </w:ins>
      <w:ins w:id="46" w:author="Vancl Milan" w:date="2020-02-03T16:18:00Z">
        <w:r>
          <w:t>, ale nepodporuje češtinu</w:t>
        </w:r>
      </w:ins>
    </w:p>
    <w:p w14:paraId="6EC249AE" w14:textId="77777777" w:rsidR="004E4105" w:rsidDel="00EF35EE" w:rsidRDefault="00506A55" w:rsidP="00EF35EE">
      <w:pPr>
        <w:pStyle w:val="Odstavecseseznamem"/>
        <w:numPr>
          <w:ilvl w:val="0"/>
          <w:numId w:val="8"/>
        </w:numPr>
        <w:rPr>
          <w:del w:id="47" w:author="Vancl Milan" w:date="2020-02-06T10:59:00Z"/>
        </w:rPr>
        <w:pPrChange w:id="48" w:author="Vancl Milan" w:date="2020-02-06T10:59:00Z">
          <w:pPr>
            <w:pStyle w:val="Odstavecseseznamem"/>
            <w:numPr>
              <w:numId w:val="8"/>
            </w:numPr>
            <w:ind w:hanging="360"/>
          </w:pPr>
        </w:pPrChange>
      </w:pPr>
      <w:r>
        <w:t>Word Mover</w:t>
      </w:r>
      <w:r>
        <w:rPr>
          <w:lang w:val="en-US"/>
        </w:rPr>
        <w:t>’s</w:t>
      </w:r>
      <w:r>
        <w:t xml:space="preserve"> Embedding</w:t>
      </w:r>
      <w:r w:rsidR="004E4105">
        <w:t>,</w:t>
      </w:r>
    </w:p>
    <w:p w14:paraId="47353AB4" w14:textId="77777777" w:rsidR="00EF35EE" w:rsidRDefault="00EF35EE" w:rsidP="004E4105">
      <w:pPr>
        <w:pStyle w:val="Odstavecseseznamem"/>
        <w:numPr>
          <w:ilvl w:val="0"/>
          <w:numId w:val="8"/>
        </w:numPr>
        <w:rPr>
          <w:ins w:id="49" w:author="Vancl Milan" w:date="2020-02-06T10:59:00Z"/>
        </w:rPr>
      </w:pPr>
    </w:p>
    <w:p w14:paraId="598CA914" w14:textId="77777777" w:rsidR="003612DB" w:rsidRDefault="003612DB" w:rsidP="003612DB">
      <w:pPr>
        <w:pStyle w:val="Odstavecseseznamem"/>
        <w:numPr>
          <w:ilvl w:val="0"/>
          <w:numId w:val="8"/>
        </w:numPr>
      </w:pPr>
      <w:commentRangeStart w:id="50"/>
      <w:r>
        <w:t xml:space="preserve">Universal Sentence Embedidng </w:t>
      </w:r>
      <w:commentRangeEnd w:id="50"/>
      <w:r>
        <w:rPr>
          <w:rStyle w:val="Odkaznakoment"/>
        </w:rPr>
        <w:commentReference w:id="50"/>
      </w:r>
      <w:r>
        <w:t>(nepodporuje češtinu),</w:t>
      </w:r>
    </w:p>
    <w:p w14:paraId="2E91945E" w14:textId="64AB6834" w:rsidR="00506A55" w:rsidRDefault="003612DB" w:rsidP="003612DB">
      <w:pPr>
        <w:pStyle w:val="Odstavecseseznamem"/>
        <w:numPr>
          <w:ilvl w:val="0"/>
          <w:numId w:val="8"/>
        </w:numPr>
      </w:pPr>
      <w:r>
        <w:t>GloVe (</w:t>
      </w:r>
      <w:r w:rsidR="00EF397B">
        <w:t>nepodporuje češtinu</w:t>
      </w:r>
      <w:r>
        <w:t>)</w:t>
      </w:r>
      <w:bookmarkStart w:id="51" w:name="_GoBack"/>
      <w:bookmarkEnd w:id="51"/>
      <w:del w:id="52" w:author="Vancl Milan" w:date="2020-02-06T10:59:00Z">
        <w:r w:rsidR="00506A55" w:rsidDel="00EF35EE">
          <w:delText>…</w:delText>
        </w:r>
      </w:del>
    </w:p>
    <w:p w14:paraId="119EA90A" w14:textId="4AC7FC51" w:rsidR="008A1C41" w:rsidRDefault="008A1C41" w:rsidP="008A1C41">
      <w:r>
        <w:t>Pravděpodobně bude nejlepší použít BERT embedding, když ho používám jako jazykový model.</w:t>
      </w:r>
    </w:p>
    <w:p w14:paraId="21F5B33E" w14:textId="77777777" w:rsidR="00B1521F" w:rsidRDefault="00B1521F" w:rsidP="00B1521F">
      <w:pPr>
        <w:pStyle w:val="Nadpis3"/>
      </w:pPr>
      <w:bookmarkStart w:id="53" w:name="_Toc29571943"/>
      <w:r w:rsidRPr="00F77AF2">
        <w:t>FEA02b - Výběr technologie</w:t>
      </w:r>
      <w:bookmarkEnd w:id="53"/>
    </w:p>
    <w:p w14:paraId="6968931B" w14:textId="2A2E0D00" w:rsidR="008A1C41" w:rsidRPr="008A1C41" w:rsidRDefault="008A1C41" w:rsidP="008A1C41">
      <w:r>
        <w:t xml:space="preserve">Viz. </w:t>
      </w:r>
      <w:r w:rsidRPr="00F77AF2">
        <w:t>FEA01b</w:t>
      </w:r>
    </w:p>
    <w:p w14:paraId="69EA03DF" w14:textId="77777777" w:rsidR="00B1521F" w:rsidRDefault="00B1521F" w:rsidP="00B1521F">
      <w:pPr>
        <w:pStyle w:val="Nadpis3"/>
      </w:pPr>
      <w:bookmarkStart w:id="54" w:name="_Toc29571944"/>
      <w:r w:rsidRPr="00F77AF2">
        <w:t>FEA02c - Sestavení komponenty pro extrakci embeddingu</w:t>
      </w:r>
      <w:bookmarkEnd w:id="54"/>
    </w:p>
    <w:p w14:paraId="74BCA865" w14:textId="47463B03" w:rsidR="008A1C41" w:rsidRPr="008A1C41" w:rsidRDefault="008A1C41" w:rsidP="008A1C41">
      <w:r>
        <w:t xml:space="preserve">Obdobně jako </w:t>
      </w:r>
      <w:r w:rsidRPr="00F77AF2">
        <w:t>FEA01e</w:t>
      </w:r>
    </w:p>
    <w:p w14:paraId="51A3849C" w14:textId="77777777" w:rsidR="00B1521F" w:rsidRPr="00F77AF2" w:rsidRDefault="00B1521F" w:rsidP="00B1521F">
      <w:pPr>
        <w:pStyle w:val="Nadpis2"/>
      </w:pPr>
      <w:bookmarkStart w:id="55" w:name="_Toc29571945"/>
      <w:r w:rsidRPr="00F77AF2">
        <w:t>FEA03 - Metrika podobnosti dokumentů</w:t>
      </w:r>
      <w:bookmarkEnd w:id="55"/>
    </w:p>
    <w:p w14:paraId="09234584" w14:textId="77777777" w:rsidR="00B1521F" w:rsidRDefault="00B1521F" w:rsidP="00B1521F">
      <w:pPr>
        <w:pStyle w:val="Nadpis3"/>
      </w:pPr>
      <w:bookmarkStart w:id="56" w:name="_Toc29571946"/>
      <w:r w:rsidRPr="00F77AF2">
        <w:t>FEA03a - Výběr algoritmu</w:t>
      </w:r>
      <w:bookmarkEnd w:id="56"/>
    </w:p>
    <w:p w14:paraId="2F8F8BB8" w14:textId="37F8E0A7" w:rsidR="00B1690B" w:rsidRDefault="008A1C41" w:rsidP="008A1C41">
      <w:r>
        <w:t xml:space="preserve">Nejlepší bude pravděpodobně metrika na základě </w:t>
      </w:r>
      <w:commentRangeStart w:id="57"/>
      <w:r>
        <w:t>embeddingu</w:t>
      </w:r>
      <w:commentRangeEnd w:id="57"/>
      <w:r w:rsidR="00F715FB">
        <w:rPr>
          <w:rStyle w:val="Odkaznakoment"/>
        </w:rPr>
        <w:commentReference w:id="57"/>
      </w:r>
      <w:r>
        <w:t>, kvůli zachycení sémantických podobností. Reálně si ale nejsem jistý, zdali to bude dostatečně fungovat.</w:t>
      </w:r>
      <w:r w:rsidR="00E644E3">
        <w:t xml:space="preserve"> Kosinová vzdálenost by mohla dobře měřit podobnost dvou embeddingů.</w:t>
      </w:r>
    </w:p>
    <w:p w14:paraId="1F416901" w14:textId="015DA920" w:rsidR="000D27CB" w:rsidRDefault="008A1C41" w:rsidP="008A1C41">
      <w:r>
        <w:t xml:space="preserve">Další zajímavou alternativou je </w:t>
      </w:r>
      <w:commentRangeStart w:id="58"/>
      <w:r>
        <w:t>WMD</w:t>
      </w:r>
      <w:commentRangeEnd w:id="58"/>
      <w:r>
        <w:rPr>
          <w:rStyle w:val="Odkaznakoment"/>
        </w:rPr>
        <w:commentReference w:id="58"/>
      </w:r>
      <w:r w:rsidR="000D27CB">
        <w:t>.</w:t>
      </w:r>
    </w:p>
    <w:p w14:paraId="292EA18F" w14:textId="77777777" w:rsidR="00B1521F" w:rsidRDefault="00B1521F" w:rsidP="00B1521F">
      <w:pPr>
        <w:pStyle w:val="Nadpis3"/>
      </w:pPr>
      <w:bookmarkStart w:id="59" w:name="_Toc29571947"/>
      <w:r w:rsidRPr="00F77AF2">
        <w:t>FEA03b - Výběr technologie</w:t>
      </w:r>
      <w:bookmarkEnd w:id="59"/>
    </w:p>
    <w:p w14:paraId="012DE4B4" w14:textId="0BD0A6EB" w:rsidR="000D27CB" w:rsidRPr="000D27CB" w:rsidRDefault="000D27CB" w:rsidP="000D27CB">
      <w:r>
        <w:t>Podle výběru algoritmu.</w:t>
      </w:r>
    </w:p>
    <w:p w14:paraId="7CF8C529" w14:textId="77777777" w:rsidR="00B1521F" w:rsidRDefault="00B1521F" w:rsidP="00B1521F">
      <w:pPr>
        <w:pStyle w:val="Nadpis3"/>
      </w:pPr>
      <w:bookmarkStart w:id="60" w:name="_Toc29571948"/>
      <w:r w:rsidRPr="00F77AF2">
        <w:lastRenderedPageBreak/>
        <w:t>FEA03c - Sestavení komponenty pro porovnávání dokumentů</w:t>
      </w:r>
      <w:bookmarkEnd w:id="60"/>
    </w:p>
    <w:p w14:paraId="25549478" w14:textId="38D0741F" w:rsidR="000D27CB" w:rsidRPr="000D27CB" w:rsidRDefault="000D27CB" w:rsidP="000D27CB">
      <w:r>
        <w:t>Komponenta by měla sloužit jako metrika pro doporučovací engine.</w:t>
      </w:r>
    </w:p>
    <w:p w14:paraId="6EB0AA68" w14:textId="77777777" w:rsidR="00B1521F" w:rsidRPr="00F77AF2" w:rsidRDefault="00B1521F" w:rsidP="00B1521F">
      <w:pPr>
        <w:pStyle w:val="Nadpis2"/>
      </w:pPr>
      <w:bookmarkStart w:id="61" w:name="_Toc29571949"/>
      <w:r w:rsidRPr="00F77AF2">
        <w:t>FEA04 - Extrakce předmětu</w:t>
      </w:r>
      <w:bookmarkEnd w:id="61"/>
    </w:p>
    <w:p w14:paraId="0A864302" w14:textId="77777777" w:rsidR="00B1521F" w:rsidRDefault="00B1521F" w:rsidP="00B1521F">
      <w:pPr>
        <w:pStyle w:val="Nadpis3"/>
      </w:pPr>
      <w:bookmarkStart w:id="62" w:name="_Toc29571950"/>
      <w:r w:rsidRPr="00F77AF2">
        <w:t>FEA04a - Výběr metody a algoritmu</w:t>
      </w:r>
      <w:bookmarkEnd w:id="62"/>
    </w:p>
    <w:p w14:paraId="599BD54A" w14:textId="7E80A765" w:rsidR="00FC576E" w:rsidRPr="000F55DD" w:rsidRDefault="00FC576E" w:rsidP="000F55DD">
      <w:pPr>
        <w:rPr>
          <w:lang w:val="en-US"/>
        </w:rPr>
      </w:pPr>
      <w:r>
        <w:t>Potřeba zprocesovat text:</w:t>
      </w:r>
    </w:p>
    <w:p w14:paraId="6D0F496C" w14:textId="5E4BF627" w:rsidR="00FC576E" w:rsidRDefault="00FC576E" w:rsidP="000F55DD">
      <w:pPr>
        <w:pStyle w:val="Odstavecseseznamem"/>
        <w:numPr>
          <w:ilvl w:val="0"/>
          <w:numId w:val="14"/>
        </w:numPr>
      </w:pPr>
      <w:r>
        <w:t>Tokenizace</w:t>
      </w:r>
    </w:p>
    <w:p w14:paraId="3485CFFB" w14:textId="3E54BDB4" w:rsidR="00FC576E" w:rsidRDefault="00FC576E" w:rsidP="000F55DD">
      <w:pPr>
        <w:pStyle w:val="Odstavecseseznamem"/>
        <w:numPr>
          <w:ilvl w:val="0"/>
          <w:numId w:val="14"/>
        </w:numPr>
      </w:pPr>
      <w:r>
        <w:t>Lemmatizace</w:t>
      </w:r>
    </w:p>
    <w:p w14:paraId="232F1C99" w14:textId="53FE8452" w:rsidR="00FC576E" w:rsidRDefault="00FC576E" w:rsidP="000F55DD">
      <w:pPr>
        <w:pStyle w:val="Odstavecseseznamem"/>
        <w:numPr>
          <w:ilvl w:val="0"/>
          <w:numId w:val="14"/>
        </w:numPr>
      </w:pPr>
      <w:r>
        <w:t>POS tagování</w:t>
      </w:r>
    </w:p>
    <w:p w14:paraId="267DAB28" w14:textId="3E1BD222" w:rsidR="0029474A" w:rsidRPr="00581398" w:rsidRDefault="0029474A" w:rsidP="000F55DD">
      <w:pPr>
        <w:pStyle w:val="Odstavecseseznamem"/>
        <w:numPr>
          <w:ilvl w:val="0"/>
          <w:numId w:val="14"/>
        </w:numPr>
      </w:pPr>
      <w:r>
        <w:t>Analýza závislostí slov</w:t>
      </w:r>
    </w:p>
    <w:p w14:paraId="090DCB06" w14:textId="3A52A8E9" w:rsidR="00A01862" w:rsidRDefault="00906789" w:rsidP="000D27CB">
      <w:r>
        <w:rPr>
          <w:lang w:val="en-US"/>
        </w:rPr>
        <w:t xml:space="preserve">Podle </w:t>
      </w:r>
      <w:commentRangeStart w:id="63"/>
      <w:r>
        <w:rPr>
          <w:lang w:val="en-US"/>
        </w:rPr>
        <w:t xml:space="preserve">Davida </w:t>
      </w:r>
      <w:r>
        <w:t>Šenkýře</w:t>
      </w:r>
      <w:commentRangeEnd w:id="63"/>
      <w:r>
        <w:rPr>
          <w:rStyle w:val="Odkaznakoment"/>
        </w:rPr>
        <w:commentReference w:id="63"/>
      </w:r>
      <w:r>
        <w:t xml:space="preserve"> je nejspolehlivější explicitní návrh </w:t>
      </w:r>
      <w:r w:rsidR="00CA34FD">
        <w:t>patternů větného rozboru, které se matchují v</w:t>
      </w:r>
      <w:r w:rsidR="00A01862">
        <w:t> </w:t>
      </w:r>
      <w:r w:rsidR="00CA34FD">
        <w:t>textu</w:t>
      </w:r>
      <w:r w:rsidR="00A01862">
        <w:t>.</w:t>
      </w:r>
    </w:p>
    <w:p w14:paraId="1FCBF78E" w14:textId="754FC618" w:rsidR="00CA34FD" w:rsidRDefault="00CA34FD" w:rsidP="000D27CB">
      <w:r>
        <w:t xml:space="preserve">Alternativně by mohlo jít vyzkoušet </w:t>
      </w:r>
      <w:commentRangeStart w:id="64"/>
      <w:r>
        <w:t>sumarizaci dokumentu</w:t>
      </w:r>
      <w:commentRangeEnd w:id="64"/>
      <w:r>
        <w:rPr>
          <w:rStyle w:val="Odkaznakoment"/>
        </w:rPr>
        <w:commentReference w:id="64"/>
      </w:r>
      <w:r>
        <w:t>, ale pochybuji o výsledcích na extrakci předmětu.</w:t>
      </w:r>
    </w:p>
    <w:p w14:paraId="1CF18658" w14:textId="5345605B" w:rsidR="00A01862" w:rsidRDefault="00A01862" w:rsidP="000F55DD">
      <w:pPr>
        <w:pStyle w:val="Nadpis4"/>
      </w:pPr>
      <w:r>
        <w:t>Větný rozklad</w:t>
      </w:r>
    </w:p>
    <w:p w14:paraId="6984EB74" w14:textId="4E446053" w:rsidR="00A01862" w:rsidRPr="006D778E" w:rsidRDefault="00A01862" w:rsidP="006D778E">
      <w:commentRangeStart w:id="65"/>
      <w:r>
        <w:t>4 úrovně jazykového rozkladu:</w:t>
      </w:r>
    </w:p>
    <w:commentRangeEnd w:id="65"/>
    <w:p w14:paraId="55AE7E86" w14:textId="250990B4" w:rsidR="00A01862" w:rsidRDefault="00A01862" w:rsidP="000F55DD">
      <w:pPr>
        <w:pStyle w:val="Odstavecseseznamem"/>
        <w:numPr>
          <w:ilvl w:val="0"/>
          <w:numId w:val="13"/>
        </w:numPr>
      </w:pPr>
      <w:r>
        <w:rPr>
          <w:rStyle w:val="Odkaznakoment"/>
        </w:rPr>
        <w:commentReference w:id="65"/>
      </w:r>
      <w:r>
        <w:t>Slovní úroveň – prostý text (tokeny)</w:t>
      </w:r>
    </w:p>
    <w:p w14:paraId="7B0102EF" w14:textId="6312D4BA" w:rsidR="00A01862" w:rsidRDefault="00A01862" w:rsidP="000F55DD">
      <w:pPr>
        <w:pStyle w:val="Odstavecseseznamem"/>
        <w:numPr>
          <w:ilvl w:val="0"/>
          <w:numId w:val="13"/>
        </w:numPr>
      </w:pPr>
      <w:r>
        <w:t>Morfologická úroveň – lemma, POS tagy</w:t>
      </w:r>
    </w:p>
    <w:p w14:paraId="4B0A3EAA" w14:textId="2F3C6818" w:rsidR="00A01862" w:rsidRDefault="00A01862" w:rsidP="000F55DD">
      <w:pPr>
        <w:pStyle w:val="Odstavecseseznamem"/>
        <w:numPr>
          <w:ilvl w:val="0"/>
          <w:numId w:val="13"/>
        </w:numPr>
      </w:pPr>
      <w:commentRangeStart w:id="66"/>
      <w:r>
        <w:t xml:space="preserve">Analytická úroveň </w:t>
      </w:r>
      <w:commentRangeEnd w:id="66"/>
      <w:r w:rsidR="00194208">
        <w:rPr>
          <w:rStyle w:val="Odkaznakoment"/>
        </w:rPr>
        <w:commentReference w:id="66"/>
      </w:r>
      <w:r w:rsidR="00581398">
        <w:t>–</w:t>
      </w:r>
      <w:r>
        <w:t xml:space="preserve"> </w:t>
      </w:r>
      <w:r w:rsidR="00581398">
        <w:t>syntaktická analýza</w:t>
      </w:r>
      <w:r w:rsidR="00194208">
        <w:t xml:space="preserve"> (větná struktura)</w:t>
      </w:r>
    </w:p>
    <w:p w14:paraId="2E45A669" w14:textId="3B721E4F" w:rsidR="00A01862" w:rsidRDefault="00A01862" w:rsidP="000F55DD">
      <w:pPr>
        <w:pStyle w:val="Odstavecseseznamem"/>
        <w:numPr>
          <w:ilvl w:val="0"/>
          <w:numId w:val="13"/>
        </w:numPr>
      </w:pPr>
      <w:commentRangeStart w:id="67"/>
      <w:r>
        <w:t>Tek</w:t>
      </w:r>
      <w:r w:rsidR="00194208">
        <w:t>t</w:t>
      </w:r>
      <w:r>
        <w:t xml:space="preserve">ogramatická úroveň </w:t>
      </w:r>
      <w:commentRangeEnd w:id="67"/>
      <w:r w:rsidR="00194208">
        <w:rPr>
          <w:rStyle w:val="Odkaznakoment"/>
        </w:rPr>
        <w:commentReference w:id="67"/>
      </w:r>
      <w:r w:rsidR="00194208">
        <w:t>-</w:t>
      </w:r>
      <w:r>
        <w:t xml:space="preserve"> </w:t>
      </w:r>
      <w:r w:rsidR="00194208">
        <w:t>sémantická anotace (vztahy mezi důležitými slovy)</w:t>
      </w:r>
    </w:p>
    <w:p w14:paraId="762F246C" w14:textId="77777777" w:rsidR="00A01862" w:rsidRPr="000F55DD" w:rsidRDefault="00A01862" w:rsidP="000D27CB">
      <w:pPr>
        <w:rPr>
          <w:i/>
        </w:rPr>
      </w:pPr>
      <w:r w:rsidRPr="000F55DD">
        <w:rPr>
          <w:i/>
        </w:rPr>
        <w:t>Aktuální stav: 15. 1.</w:t>
      </w:r>
    </w:p>
    <w:p w14:paraId="07B7CF20" w14:textId="3FA7A1A8" w:rsidR="00A01862" w:rsidRPr="000F55DD" w:rsidRDefault="002B6B8E" w:rsidP="000D27CB">
      <w:pPr>
        <w:rPr>
          <w:i/>
        </w:rPr>
      </w:pPr>
      <w:r w:rsidRPr="000F55DD">
        <w:rPr>
          <w:i/>
        </w:rPr>
        <w:t>Také bych se o tom chtěl pobavit na schůzce na ZČU.</w:t>
      </w:r>
    </w:p>
    <w:p w14:paraId="5BC55481" w14:textId="77777777" w:rsidR="00B1521F" w:rsidRDefault="00B1521F" w:rsidP="00B1521F">
      <w:pPr>
        <w:pStyle w:val="Nadpis3"/>
      </w:pPr>
      <w:bookmarkStart w:id="68" w:name="_Toc29571951"/>
      <w:r w:rsidRPr="00F77AF2">
        <w:t>FEA04b - Výběr technologie</w:t>
      </w:r>
      <w:bookmarkEnd w:id="68"/>
    </w:p>
    <w:p w14:paraId="4ED3C988" w14:textId="77777777" w:rsidR="00935441" w:rsidRDefault="00935441" w:rsidP="00935441">
      <w:r>
        <w:t>Pro větný rozbor lze použít:</w:t>
      </w:r>
    </w:p>
    <w:p w14:paraId="4726950E" w14:textId="77777777" w:rsidR="00194208" w:rsidRDefault="00194208" w:rsidP="00935441">
      <w:pPr>
        <w:pStyle w:val="Odstavecseseznamem"/>
        <w:numPr>
          <w:ilvl w:val="0"/>
          <w:numId w:val="9"/>
        </w:numPr>
      </w:pPr>
      <w:commentRangeStart w:id="69"/>
      <w:r>
        <w:t>Treex</w:t>
      </w:r>
      <w:commentRangeEnd w:id="69"/>
      <w:r>
        <w:rPr>
          <w:rStyle w:val="Odkaznakoment"/>
        </w:rPr>
        <w:commentReference w:id="69"/>
      </w:r>
    </w:p>
    <w:p w14:paraId="003E16F7" w14:textId="524F1B75" w:rsidR="006D778E" w:rsidRDefault="006D778E" w:rsidP="000F55DD">
      <w:pPr>
        <w:pStyle w:val="Odstavecseseznamem"/>
        <w:numPr>
          <w:ilvl w:val="1"/>
          <w:numId w:val="9"/>
        </w:numPr>
      </w:pPr>
      <w:r>
        <w:t>má český model</w:t>
      </w:r>
    </w:p>
    <w:p w14:paraId="155D1361" w14:textId="1DAC6419" w:rsidR="00194208" w:rsidRDefault="00194208" w:rsidP="000F55DD">
      <w:pPr>
        <w:pStyle w:val="Odstavecseseznamem"/>
        <w:numPr>
          <w:ilvl w:val="1"/>
          <w:numId w:val="9"/>
        </w:numPr>
      </w:pPr>
      <w:r>
        <w:t>poskytuje až tektogramatickou úroveň rozkladu, čímž se jeví být nejlepší</w:t>
      </w:r>
    </w:p>
    <w:p w14:paraId="2CFB6F94" w14:textId="0B422794" w:rsidR="00194208" w:rsidRDefault="00194208" w:rsidP="000F55DD">
      <w:pPr>
        <w:pStyle w:val="Odstavecseseznamem"/>
        <w:numPr>
          <w:ilvl w:val="1"/>
          <w:numId w:val="9"/>
        </w:numPr>
      </w:pPr>
      <w:r>
        <w:t>implementace v Perlu</w:t>
      </w:r>
    </w:p>
    <w:p w14:paraId="0B2242E6" w14:textId="6E2AD26E" w:rsidR="00194208" w:rsidRDefault="00194208" w:rsidP="000F55DD">
      <w:pPr>
        <w:pStyle w:val="Odstavecseseznamem"/>
        <w:numPr>
          <w:ilvl w:val="2"/>
          <w:numId w:val="9"/>
        </w:numPr>
      </w:pPr>
      <w:r>
        <w:t>slabší podpora</w:t>
      </w:r>
    </w:p>
    <w:p w14:paraId="03F52220" w14:textId="0A825B6F" w:rsidR="00194208" w:rsidRDefault="00194208" w:rsidP="000F55DD">
      <w:pPr>
        <w:pStyle w:val="Odstavecseseznamem"/>
        <w:numPr>
          <w:ilvl w:val="2"/>
          <w:numId w:val="9"/>
        </w:numPr>
      </w:pPr>
      <w:r>
        <w:t>komplikovaná instalace</w:t>
      </w:r>
    </w:p>
    <w:p w14:paraId="23B52D7D" w14:textId="77777777" w:rsidR="00C07291" w:rsidRDefault="00C07291" w:rsidP="00C07291">
      <w:pPr>
        <w:pStyle w:val="Odstavecseseznamem"/>
        <w:numPr>
          <w:ilvl w:val="0"/>
          <w:numId w:val="9"/>
        </w:numPr>
      </w:pPr>
      <w:commentRangeStart w:id="70"/>
      <w:r>
        <w:t>UDPipe</w:t>
      </w:r>
      <w:commentRangeEnd w:id="70"/>
      <w:r>
        <w:rPr>
          <w:rStyle w:val="Odkaznakoment"/>
        </w:rPr>
        <w:commentReference w:id="70"/>
      </w:r>
      <w:r>
        <w:t>/</w:t>
      </w:r>
      <w:commentRangeStart w:id="71"/>
      <w:r>
        <w:t>Udapi</w:t>
      </w:r>
      <w:commentRangeEnd w:id="71"/>
      <w:r>
        <w:rPr>
          <w:rStyle w:val="Odkaznakoment"/>
        </w:rPr>
        <w:commentReference w:id="71"/>
      </w:r>
    </w:p>
    <w:p w14:paraId="1D962279" w14:textId="04463C7A" w:rsidR="00C07291" w:rsidRDefault="00C07291" w:rsidP="000F55DD">
      <w:pPr>
        <w:pStyle w:val="Odstavecseseznamem"/>
        <w:numPr>
          <w:ilvl w:val="1"/>
          <w:numId w:val="9"/>
        </w:numPr>
      </w:pPr>
      <w:r>
        <w:t xml:space="preserve">Používá </w:t>
      </w:r>
      <w:commentRangeStart w:id="72"/>
      <w:r>
        <w:t>Universal Dependencies</w:t>
      </w:r>
      <w:commentRangeEnd w:id="72"/>
      <w:r>
        <w:rPr>
          <w:rStyle w:val="Odkaznakoment"/>
        </w:rPr>
        <w:commentReference w:id="72"/>
      </w:r>
      <w:r>
        <w:t xml:space="preserve"> anotační modely</w:t>
      </w:r>
    </w:p>
    <w:p w14:paraId="631325F9" w14:textId="03BE778E" w:rsidR="00C07291" w:rsidRDefault="00C07291" w:rsidP="000F55DD">
      <w:pPr>
        <w:pStyle w:val="Odstavecseseznamem"/>
        <w:numPr>
          <w:ilvl w:val="1"/>
          <w:numId w:val="9"/>
        </w:numPr>
      </w:pPr>
      <w:r>
        <w:t>Neposkytuje tektogramatickou úroveň</w:t>
      </w:r>
    </w:p>
    <w:p w14:paraId="2508AE2D" w14:textId="57AB6E13" w:rsidR="00C07291" w:rsidRDefault="00C07291" w:rsidP="000F55DD">
      <w:pPr>
        <w:pStyle w:val="Odstavecseseznamem"/>
        <w:numPr>
          <w:ilvl w:val="1"/>
          <w:numId w:val="9"/>
        </w:numPr>
      </w:pPr>
      <w:r>
        <w:t>Krom jiných užití existují i jako knihovny pro python</w:t>
      </w:r>
    </w:p>
    <w:p w14:paraId="381AD9F6" w14:textId="1ACF185D" w:rsidR="005A60E7" w:rsidRDefault="005A60E7" w:rsidP="000F55DD">
      <w:pPr>
        <w:pStyle w:val="Odstavecseseznamem"/>
        <w:numPr>
          <w:ilvl w:val="2"/>
          <w:numId w:val="9"/>
        </w:numPr>
      </w:pPr>
      <w:r>
        <w:t xml:space="preserve">Dokonce i api pro </w:t>
      </w:r>
      <w:commentRangeStart w:id="73"/>
      <w:r>
        <w:t>spacy</w:t>
      </w:r>
      <w:commentRangeEnd w:id="73"/>
      <w:r>
        <w:rPr>
          <w:rStyle w:val="Odkaznakoment"/>
        </w:rPr>
        <w:commentReference w:id="73"/>
      </w:r>
      <w:r>
        <w:t>, ovšem model na pozadí funguje stále stejně</w:t>
      </w:r>
    </w:p>
    <w:p w14:paraId="6DFA3AA1" w14:textId="7AA8BA73" w:rsidR="00C07291" w:rsidRDefault="00935441" w:rsidP="00935441">
      <w:pPr>
        <w:pStyle w:val="Odstavecseseznamem"/>
        <w:numPr>
          <w:ilvl w:val="0"/>
          <w:numId w:val="9"/>
        </w:numPr>
      </w:pPr>
      <w:commentRangeStart w:id="74"/>
      <w:r>
        <w:t>MorphoDiTa</w:t>
      </w:r>
      <w:commentRangeEnd w:id="74"/>
      <w:r>
        <w:rPr>
          <w:rStyle w:val="Odkaznakoment"/>
        </w:rPr>
        <w:commentReference w:id="74"/>
      </w:r>
      <w:r w:rsidR="00194208">
        <w:t xml:space="preserve"> - </w:t>
      </w:r>
      <w:r>
        <w:t xml:space="preserve"> má </w:t>
      </w:r>
      <w:commentRangeStart w:id="75"/>
      <w:r>
        <w:t>český model</w:t>
      </w:r>
      <w:commentRangeEnd w:id="75"/>
      <w:r>
        <w:rPr>
          <w:rStyle w:val="Odkaznakoment"/>
        </w:rPr>
        <w:commentReference w:id="75"/>
      </w:r>
      <w:r w:rsidR="00194208">
        <w:t>, poskytuje pouze morfologickou úroveň rozkladu</w:t>
      </w:r>
    </w:p>
    <w:p w14:paraId="2F241AB2" w14:textId="2F2FBBFD" w:rsidR="00935441" w:rsidRDefault="00935441" w:rsidP="00935441">
      <w:pPr>
        <w:pStyle w:val="Odstavecseseznamem"/>
        <w:numPr>
          <w:ilvl w:val="0"/>
          <w:numId w:val="9"/>
        </w:numPr>
      </w:pPr>
      <w:commentRangeStart w:id="76"/>
      <w:r>
        <w:t>Stanford NLP</w:t>
      </w:r>
      <w:commentRangeEnd w:id="76"/>
      <w:r>
        <w:rPr>
          <w:rStyle w:val="Odkaznakoment"/>
        </w:rPr>
        <w:commentReference w:id="76"/>
      </w:r>
    </w:p>
    <w:p w14:paraId="377E4074" w14:textId="79A7BBBC" w:rsidR="00935441" w:rsidRDefault="00935441" w:rsidP="00935441">
      <w:pPr>
        <w:pStyle w:val="Odstavecseseznamem"/>
        <w:numPr>
          <w:ilvl w:val="0"/>
          <w:numId w:val="9"/>
        </w:numPr>
      </w:pPr>
      <w:r>
        <w:t xml:space="preserve">Možná </w:t>
      </w:r>
      <w:commentRangeStart w:id="77"/>
      <w:r>
        <w:t>TreeTagger</w:t>
      </w:r>
      <w:commentRangeEnd w:id="77"/>
      <w:r>
        <w:rPr>
          <w:rStyle w:val="Odkaznakoment"/>
        </w:rPr>
        <w:commentReference w:id="77"/>
      </w:r>
      <w:r>
        <w:t xml:space="preserve">, </w:t>
      </w:r>
      <w:commentRangeStart w:id="78"/>
      <w:r>
        <w:t>RFTagger</w:t>
      </w:r>
      <w:commentRangeEnd w:id="78"/>
      <w:r>
        <w:rPr>
          <w:rStyle w:val="Odkaznakoment"/>
        </w:rPr>
        <w:commentReference w:id="78"/>
      </w:r>
    </w:p>
    <w:p w14:paraId="34873870" w14:textId="6742D40E" w:rsidR="00194208" w:rsidRDefault="00194208" w:rsidP="00935441">
      <w:pPr>
        <w:rPr>
          <w:i/>
        </w:rPr>
      </w:pPr>
      <w:r w:rsidRPr="000F55DD">
        <w:rPr>
          <w:i/>
        </w:rPr>
        <w:t>Aktuální stav: 1</w:t>
      </w:r>
      <w:r w:rsidR="00C07291">
        <w:rPr>
          <w:i/>
        </w:rPr>
        <w:t>6</w:t>
      </w:r>
      <w:r w:rsidRPr="000F55DD">
        <w:rPr>
          <w:i/>
        </w:rPr>
        <w:t>. 1.</w:t>
      </w:r>
    </w:p>
    <w:p w14:paraId="178E8CF2" w14:textId="77777777" w:rsidR="00C07291" w:rsidRPr="000F55DD" w:rsidRDefault="00C07291" w:rsidP="00935441">
      <w:pPr>
        <w:rPr>
          <w:i/>
        </w:rPr>
      </w:pPr>
    </w:p>
    <w:p w14:paraId="3C47BC38" w14:textId="77777777" w:rsidR="00B1521F" w:rsidRDefault="00B1521F" w:rsidP="00B1521F">
      <w:pPr>
        <w:pStyle w:val="Nadpis3"/>
      </w:pPr>
      <w:bookmarkStart w:id="79" w:name="_Toc29571952"/>
      <w:r w:rsidRPr="00F77AF2">
        <w:lastRenderedPageBreak/>
        <w:t>FEA04c – Návrh procesu extrakce předmětu</w:t>
      </w:r>
      <w:bookmarkEnd w:id="79"/>
    </w:p>
    <w:p w14:paraId="61E21AE4" w14:textId="07516824" w:rsidR="00935441" w:rsidRPr="00935441" w:rsidRDefault="002B6B8E" w:rsidP="00935441">
      <w:r>
        <w:t>Podle vybrané metody a technologie.</w:t>
      </w:r>
    </w:p>
    <w:p w14:paraId="270C84A4" w14:textId="77777777" w:rsidR="00B1521F" w:rsidRDefault="00B1521F" w:rsidP="00B1521F">
      <w:pPr>
        <w:pStyle w:val="Nadpis3"/>
      </w:pPr>
      <w:bookmarkStart w:id="80" w:name="_Toc29571953"/>
      <w:r w:rsidRPr="00F77AF2">
        <w:t>FEA04d - Sestavení komponenty pro extrakci předmětu</w:t>
      </w:r>
      <w:bookmarkEnd w:id="80"/>
    </w:p>
    <w:p w14:paraId="570FA777" w14:textId="4E39FF5F" w:rsidR="00935441" w:rsidRPr="00026A69" w:rsidRDefault="002B6B8E" w:rsidP="00935441">
      <w:pPr>
        <w:rPr>
          <w:lang w:val="en-US"/>
        </w:rPr>
      </w:pPr>
      <w:r>
        <w:t>Komponenta by měla extrahovat z dokumentace zakázek předmět (produkt, službu) pro vyhledávání/feature extraction.</w:t>
      </w:r>
    </w:p>
    <w:p w14:paraId="26494851" w14:textId="77777777" w:rsidR="00B1521F" w:rsidRDefault="00B1521F" w:rsidP="00B1521F">
      <w:pPr>
        <w:pStyle w:val="Nadpis1"/>
      </w:pPr>
      <w:bookmarkStart w:id="81" w:name="_Toc29571954"/>
      <w:r w:rsidRPr="00F77AF2">
        <w:rPr>
          <w:color w:val="FFC000" w:themeColor="accent4"/>
        </w:rPr>
        <w:t xml:space="preserve">REC00 </w:t>
      </w:r>
      <w:r w:rsidRPr="00F77AF2">
        <w:t>- Doporučovací systém</w:t>
      </w:r>
      <w:bookmarkEnd w:id="81"/>
    </w:p>
    <w:p w14:paraId="73B0B416" w14:textId="66DBAFB8" w:rsidR="00026A69" w:rsidRDefault="00026A69" w:rsidP="00026A69">
      <w:r>
        <w:t>Systém by měl doporučovat na základě vyhledávání (zadaná klíčová slova, dokument) podobné zakázky (kategorie, předmět, doba, lokalita)</w:t>
      </w:r>
      <w:r w:rsidR="0015027A">
        <w:t>.</w:t>
      </w:r>
    </w:p>
    <w:p w14:paraId="55C5CF56" w14:textId="20B009B5" w:rsidR="00E04805" w:rsidRPr="00026A69" w:rsidRDefault="00E04805" w:rsidP="00026A69">
      <w:r>
        <w:t>Ještě je potřeba domyslet do jaké míry by mělo doporučování fungovat.</w:t>
      </w:r>
    </w:p>
    <w:p w14:paraId="646822DD" w14:textId="77777777" w:rsidR="00B1521F" w:rsidRDefault="00B1521F" w:rsidP="00B1521F">
      <w:pPr>
        <w:pStyle w:val="Nadpis2"/>
      </w:pPr>
      <w:bookmarkStart w:id="82" w:name="_Toc29571955"/>
      <w:r w:rsidRPr="00F77AF2">
        <w:t>REC01 - Výběr doporučovací metody</w:t>
      </w:r>
      <w:bookmarkEnd w:id="82"/>
    </w:p>
    <w:p w14:paraId="797C6ADD" w14:textId="2CE4B8CA" w:rsidR="00026A69" w:rsidRDefault="00026A69" w:rsidP="00026A69">
      <w:r>
        <w:t>Pravdě</w:t>
      </w:r>
      <w:r w:rsidR="00E04805">
        <w:t>podobně content-base algoritmus, využívající množinu feature zakázek.</w:t>
      </w:r>
    </w:p>
    <w:p w14:paraId="094788CA" w14:textId="7855C892" w:rsidR="00E04805" w:rsidRDefault="00E04805" w:rsidP="00026A69">
      <w:r>
        <w:t>Na collaborative-filtering nebude mít systém uživatelské vstupy.</w:t>
      </w:r>
    </w:p>
    <w:p w14:paraId="798F7B09" w14:textId="10700674" w:rsidR="00E04805" w:rsidRDefault="00B1521F" w:rsidP="00E04805">
      <w:pPr>
        <w:pStyle w:val="Nadpis2"/>
      </w:pPr>
      <w:bookmarkStart w:id="83" w:name="_Toc29571956"/>
      <w:r w:rsidRPr="00F77AF2">
        <w:t>REC02 - Výběr technologie</w:t>
      </w:r>
      <w:bookmarkEnd w:id="83"/>
    </w:p>
    <w:p w14:paraId="0FDD3187" w14:textId="5D91F772" w:rsidR="00E04805" w:rsidRPr="00E04805" w:rsidRDefault="00E04805" w:rsidP="00E04805">
      <w:r>
        <w:t>Nutno prozkoumat.</w:t>
      </w:r>
    </w:p>
    <w:p w14:paraId="680BC6C3" w14:textId="77777777" w:rsidR="00B1521F" w:rsidRDefault="00B1521F" w:rsidP="00B1521F">
      <w:pPr>
        <w:pStyle w:val="Nadpis2"/>
      </w:pPr>
      <w:bookmarkStart w:id="84" w:name="_Toc29571957"/>
      <w:r w:rsidRPr="00F77AF2">
        <w:t>REC03 - Návrh systému</w:t>
      </w:r>
      <w:bookmarkEnd w:id="84"/>
    </w:p>
    <w:p w14:paraId="43CEB6FE" w14:textId="6C4EFB4C" w:rsidR="00E04805" w:rsidRPr="00E04805" w:rsidRDefault="00E04805" w:rsidP="00E04805">
      <w:r>
        <w:t>Závisí na REC01 a REC02.</w:t>
      </w:r>
    </w:p>
    <w:p w14:paraId="26D50F71" w14:textId="18F7E00A" w:rsidR="00B1521F" w:rsidRDefault="00B1521F" w:rsidP="00B1521F">
      <w:pPr>
        <w:pStyle w:val="Nadpis2"/>
      </w:pPr>
      <w:bookmarkStart w:id="85" w:name="_Toc29571958"/>
      <w:r w:rsidRPr="00F77AF2">
        <w:t xml:space="preserve">REC04 </w:t>
      </w:r>
      <w:r w:rsidR="00E04805">
        <w:t>–</w:t>
      </w:r>
      <w:r w:rsidRPr="00F77AF2">
        <w:t xml:space="preserve"> Sestavení</w:t>
      </w:r>
      <w:bookmarkEnd w:id="85"/>
    </w:p>
    <w:p w14:paraId="2414272B" w14:textId="430C7759" w:rsidR="00E04805" w:rsidRPr="00E04805" w:rsidRDefault="00E04805" w:rsidP="00E04805">
      <w:r>
        <w:t>Doporučovací systém bude jako další komponenta, která na vstupu bude očekávat feature extrahované z uživatelského vstupu. Na základě feature systém vypočte doporučené položky.</w:t>
      </w:r>
    </w:p>
    <w:p w14:paraId="56BE2B68" w14:textId="77777777" w:rsidR="00B1521F" w:rsidRPr="00F77AF2" w:rsidRDefault="00B1521F" w:rsidP="00B1521F">
      <w:pPr>
        <w:pStyle w:val="Nadpis1"/>
      </w:pPr>
      <w:bookmarkStart w:id="86" w:name="_Toc29571959"/>
      <w:r w:rsidRPr="00F77AF2">
        <w:rPr>
          <w:color w:val="ED7D31" w:themeColor="accent2"/>
        </w:rPr>
        <w:t xml:space="preserve">APP00 </w:t>
      </w:r>
      <w:r w:rsidRPr="00F77AF2">
        <w:t>- Aplikace</w:t>
      </w:r>
      <w:bookmarkEnd w:id="86"/>
    </w:p>
    <w:p w14:paraId="4ABB726F" w14:textId="1421DC93" w:rsidR="00E04805" w:rsidRDefault="00B1521F" w:rsidP="00E04805">
      <w:pPr>
        <w:pStyle w:val="Nadpis2"/>
      </w:pPr>
      <w:bookmarkStart w:id="87" w:name="_Toc29571960"/>
      <w:r w:rsidRPr="00F77AF2">
        <w:t>APP01 - Výběr technologie</w:t>
      </w:r>
      <w:bookmarkEnd w:id="87"/>
    </w:p>
    <w:p w14:paraId="504B7BA8" w14:textId="694F92C5" w:rsidR="00E04805" w:rsidRDefault="00E04805" w:rsidP="00E04805">
      <w:r>
        <w:t>Pravděpodobně některý z Python web frameworků.</w:t>
      </w:r>
    </w:p>
    <w:p w14:paraId="7703D6AD" w14:textId="2B495AC0" w:rsidR="00E04805" w:rsidRDefault="00E04805" w:rsidP="00E04805">
      <w:pPr>
        <w:pStyle w:val="Odstavecseseznamem"/>
        <w:numPr>
          <w:ilvl w:val="0"/>
          <w:numId w:val="10"/>
        </w:numPr>
      </w:pPr>
      <w:r>
        <w:t>Django,</w:t>
      </w:r>
    </w:p>
    <w:p w14:paraId="6D622801" w14:textId="01ADA010" w:rsidR="00E04805" w:rsidRPr="00E04805" w:rsidRDefault="00E04805" w:rsidP="00E04805">
      <w:pPr>
        <w:pStyle w:val="Odstavecseseznamem"/>
        <w:numPr>
          <w:ilvl w:val="0"/>
          <w:numId w:val="10"/>
        </w:numPr>
      </w:pPr>
      <w:r>
        <w:t>Flask</w:t>
      </w:r>
    </w:p>
    <w:p w14:paraId="4201E6F2" w14:textId="77777777" w:rsidR="00B1521F" w:rsidRDefault="00B1521F" w:rsidP="00B1521F">
      <w:pPr>
        <w:pStyle w:val="Nadpis2"/>
      </w:pPr>
      <w:bookmarkStart w:id="88" w:name="_Toc29571961"/>
      <w:r w:rsidRPr="00F77AF2">
        <w:t>APP02 - Sestavení prototypu</w:t>
      </w:r>
      <w:bookmarkEnd w:id="88"/>
    </w:p>
    <w:p w14:paraId="7FF9BEB5" w14:textId="78132D91" w:rsidR="00E04805" w:rsidRPr="00E04805" w:rsidRDefault="00E04805" w:rsidP="00E04805">
      <w:r>
        <w:t>Jednoduché webové rozhraní s možností zadání vstupu pro vyhledávání a oblastí se zobrazením výstupu. Prototyp bude mít mockované komponenty.</w:t>
      </w:r>
    </w:p>
    <w:p w14:paraId="5E059A71" w14:textId="77777777" w:rsidR="00B1521F" w:rsidRDefault="00B1521F" w:rsidP="00B1521F">
      <w:pPr>
        <w:pStyle w:val="Nadpis2"/>
      </w:pPr>
      <w:bookmarkStart w:id="89" w:name="_Toc29571962"/>
      <w:r w:rsidRPr="00F77AF2">
        <w:t>APP03 - Integrace s ostatními komponentami</w:t>
      </w:r>
      <w:bookmarkEnd w:id="89"/>
    </w:p>
    <w:p w14:paraId="24B2BD41" w14:textId="12C81468" w:rsidR="00E04805" w:rsidRPr="00E04805" w:rsidRDefault="00E04805" w:rsidP="00E04805">
      <w:r>
        <w:t>Do prototypu aplikace zaintegrovat všechny funkční komponenty, aby byl celkový systém schopný fungovat.</w:t>
      </w:r>
    </w:p>
    <w:p w14:paraId="1802DAAA" w14:textId="77777777" w:rsidR="00B1521F" w:rsidRDefault="00B1521F" w:rsidP="00B1521F">
      <w:pPr>
        <w:pStyle w:val="Nadpis2"/>
      </w:pPr>
      <w:bookmarkStart w:id="90" w:name="_Toc29571963"/>
      <w:r w:rsidRPr="00F77AF2">
        <w:t>APP04 - Nasazení?</w:t>
      </w:r>
      <w:bookmarkEnd w:id="90"/>
      <w:r w:rsidRPr="00F77AF2">
        <w:t xml:space="preserve"> </w:t>
      </w:r>
    </w:p>
    <w:p w14:paraId="2F4A9461" w14:textId="1FC6901D" w:rsidR="00E04805" w:rsidRPr="00E04805" w:rsidRDefault="00E04805" w:rsidP="00E04805">
      <w:r>
        <w:t>Bude-li to potřeba, připravit a alokovat infrastrukturu pro nasazení celého systému.</w:t>
      </w:r>
    </w:p>
    <w:p w14:paraId="408B57AB" w14:textId="77777777" w:rsidR="00B1521F" w:rsidRPr="00F77AF2" w:rsidRDefault="00B1521F" w:rsidP="00B1521F">
      <w:pPr>
        <w:pStyle w:val="Nadpis1"/>
      </w:pPr>
      <w:bookmarkStart w:id="91" w:name="_Toc29571964"/>
      <w:r w:rsidRPr="00F77AF2">
        <w:rPr>
          <w:color w:val="000000" w:themeColor="text1"/>
        </w:rPr>
        <w:t xml:space="preserve">DIP00 </w:t>
      </w:r>
      <w:r w:rsidRPr="00F77AF2">
        <w:t>- Psaní diplomového dokumentu</w:t>
      </w:r>
      <w:bookmarkEnd w:id="91"/>
    </w:p>
    <w:p w14:paraId="3CAEFF88" w14:textId="64D026C9" w:rsidR="00695F77" w:rsidRDefault="00F7733B" w:rsidP="00B1521F">
      <w:r>
        <w:t>Průzkum dosavadních systémů a řešení doporučování veřejných zakázek.</w:t>
      </w:r>
    </w:p>
    <w:p w14:paraId="61CF39E9" w14:textId="0286420C" w:rsidR="00E644E3" w:rsidRDefault="00576980" w:rsidP="00E644E3">
      <w:pPr>
        <w:pStyle w:val="Odstavecseseznamem"/>
        <w:numPr>
          <w:ilvl w:val="0"/>
          <w:numId w:val="12"/>
        </w:numPr>
      </w:pPr>
      <w:commentRangeStart w:id="92"/>
      <w:r>
        <w:t>Tenderman.cz</w:t>
      </w:r>
      <w:commentRangeEnd w:id="92"/>
      <w:r>
        <w:rPr>
          <w:rStyle w:val="Odkaznakoment"/>
        </w:rPr>
        <w:commentReference w:id="92"/>
      </w:r>
      <w:r w:rsidR="00E644E3">
        <w:t>- pricing až 10k Kč/měsíc</w:t>
      </w:r>
    </w:p>
    <w:p w14:paraId="43E4A678" w14:textId="69AF6AC2" w:rsidR="002E54A4" w:rsidRDefault="002E54A4" w:rsidP="00E644E3">
      <w:pPr>
        <w:pStyle w:val="Odstavecseseznamem"/>
        <w:numPr>
          <w:ilvl w:val="0"/>
          <w:numId w:val="12"/>
        </w:numPr>
      </w:pPr>
      <w:commentRangeStart w:id="93"/>
      <w:r>
        <w:lastRenderedPageBreak/>
        <w:t>Vhodne-uverejneni.cz</w:t>
      </w:r>
      <w:commentRangeEnd w:id="93"/>
      <w:r>
        <w:rPr>
          <w:rStyle w:val="Odkaznakoment"/>
        </w:rPr>
        <w:commentReference w:id="93"/>
      </w:r>
    </w:p>
    <w:sectPr w:rsidR="002E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Vancl Milan" w:date="2020-01-09T17:18:00Z" w:initials="VM">
    <w:p w14:paraId="0D72A310" w14:textId="77777777" w:rsidR="00EF35EE" w:rsidRDefault="00EF35EE">
      <w:pPr>
        <w:pStyle w:val="Textkomente"/>
      </w:pPr>
      <w:r>
        <w:rPr>
          <w:rStyle w:val="Odkaznakoment"/>
        </w:rPr>
        <w:annotationRef/>
      </w:r>
      <w:hyperlink r:id="rId1" w:history="1">
        <w:r w:rsidRPr="00F77AF2">
          <w:rPr>
            <w:rStyle w:val="Hypertextovodkaz"/>
          </w:rPr>
          <w:t>https://github.com/opendatalabcz/public-contracts</w:t>
        </w:r>
      </w:hyperlink>
    </w:p>
  </w:comment>
  <w:comment w:id="13" w:author="Vancl Milan" w:date="2020-01-09T17:18:00Z" w:initials="VM">
    <w:p w14:paraId="01E65982" w14:textId="77777777" w:rsidR="00EF35EE" w:rsidRDefault="00EF35EE">
      <w:pPr>
        <w:pStyle w:val="Textkomente"/>
      </w:pPr>
      <w:r>
        <w:rPr>
          <w:rStyle w:val="Odkaznakoment"/>
        </w:rPr>
        <w:annotationRef/>
      </w:r>
      <w:hyperlink r:id="rId2" w:history="1">
        <w:r w:rsidRPr="00F77AF2">
          <w:rPr>
            <w:rStyle w:val="Hypertextovodkaz"/>
          </w:rPr>
          <w:t>https://vestnikverejnychzakazek.cz/SearchProfile/Search?Status=Active&amp;PageSize=50&amp;Page=1</w:t>
        </w:r>
      </w:hyperlink>
    </w:p>
  </w:comment>
  <w:comment w:id="14" w:author="Vancl Milan" w:date="2020-01-09T17:17:00Z" w:initials="VM">
    <w:p w14:paraId="7D0488A5" w14:textId="77777777" w:rsidR="00EF35EE" w:rsidRDefault="00EF35EE">
      <w:pPr>
        <w:pStyle w:val="Textkomente"/>
      </w:pPr>
      <w:r>
        <w:rPr>
          <w:rStyle w:val="Odkaznakoment"/>
        </w:rPr>
        <w:annotationRef/>
      </w:r>
      <w:hyperlink r:id="rId3" w:history="1">
        <w:r w:rsidRPr="00F77AF2">
          <w:rPr>
            <w:rStyle w:val="Hypertextovodkaz"/>
          </w:rPr>
          <w:t>http://www.isvz.cz/ISVZ/VZ/ProfilyZadavatelu_134_2016.aspx</w:t>
        </w:r>
      </w:hyperlink>
    </w:p>
  </w:comment>
  <w:comment w:id="16" w:author="Vancl Milan" w:date="2020-01-09T17:17:00Z" w:initials="VM">
    <w:p w14:paraId="31FB1988" w14:textId="77777777" w:rsidR="00EF35EE" w:rsidRDefault="00EF35EE">
      <w:pPr>
        <w:pStyle w:val="Textkomente"/>
      </w:pPr>
      <w:r>
        <w:rPr>
          <w:rStyle w:val="Odkaznakoment"/>
        </w:rPr>
        <w:annotationRef/>
      </w:r>
      <w:hyperlink r:id="rId4" w:history="1">
        <w:r w:rsidRPr="00F77AF2">
          <w:rPr>
            <w:rStyle w:val="Hypertextovodkaz"/>
          </w:rPr>
          <w:t>http://www.cpvkody.cz/</w:t>
        </w:r>
      </w:hyperlink>
    </w:p>
  </w:comment>
  <w:comment w:id="17" w:author="Vancl Milan" w:date="2020-01-09T17:17:00Z" w:initials="VM">
    <w:p w14:paraId="090F3D11" w14:textId="77777777" w:rsidR="00EF35EE" w:rsidRDefault="00EF35EE">
      <w:pPr>
        <w:pStyle w:val="Textkomente"/>
      </w:pPr>
      <w:r>
        <w:rPr>
          <w:rStyle w:val="Odkaznakoment"/>
        </w:rPr>
        <w:annotationRef/>
      </w:r>
      <w:hyperlink r:id="rId5" w:history="1">
        <w:r w:rsidRPr="00D873AB">
          <w:rPr>
            <w:rStyle w:val="Hypertextovodkaz"/>
          </w:rPr>
          <w:t>https://www.hlidacstatu.cz/</w:t>
        </w:r>
      </w:hyperlink>
    </w:p>
  </w:comment>
  <w:comment w:id="18" w:author="Vancl Milan" w:date="2020-01-20T17:23:00Z" w:initials="VM">
    <w:p w14:paraId="40A3126B" w14:textId="10A321C1" w:rsidR="00EF35EE" w:rsidRDefault="00EF35EE">
      <w:pPr>
        <w:pStyle w:val="Textkomente"/>
      </w:pPr>
      <w:r>
        <w:rPr>
          <w:rStyle w:val="Odkaznakoment"/>
        </w:rPr>
        <w:annotationRef/>
      </w:r>
      <w:r w:rsidRPr="00581398">
        <w:t>https://hlidacstatu.docs.apiary.io/#</w:t>
      </w:r>
    </w:p>
  </w:comment>
  <w:comment w:id="24" w:author="Vancl Milan" w:date="2020-01-09T17:16:00Z" w:initials="VM">
    <w:p w14:paraId="28A673AB" w14:textId="77777777" w:rsidR="00EF35EE" w:rsidRDefault="00EF35EE">
      <w:pPr>
        <w:pStyle w:val="Textkomente"/>
      </w:pPr>
      <w:r>
        <w:rPr>
          <w:rStyle w:val="Odkaznakoment"/>
        </w:rPr>
        <w:annotationRef/>
      </w:r>
      <w:r w:rsidRPr="00252FAB">
        <w:t>https://arxiv.org/abs/1906.08237v2</w:t>
      </w:r>
    </w:p>
  </w:comment>
  <w:comment w:id="25" w:author="Vancl Milan" w:date="2020-01-09T17:16:00Z" w:initials="VM">
    <w:p w14:paraId="14B02D55" w14:textId="77777777" w:rsidR="00EF35EE" w:rsidRDefault="00EF35EE">
      <w:pPr>
        <w:pStyle w:val="Textkomente"/>
      </w:pPr>
      <w:r>
        <w:rPr>
          <w:rStyle w:val="Odkaznakoment"/>
        </w:rPr>
        <w:annotationRef/>
      </w:r>
      <w:hyperlink r:id="rId6" w:history="1">
        <w:r w:rsidRPr="00D873AB">
          <w:rPr>
            <w:rStyle w:val="Hypertextovodkaz"/>
          </w:rPr>
          <w:t>https://arxiv.org/abs/1810.04805v2</w:t>
        </w:r>
      </w:hyperlink>
    </w:p>
  </w:comment>
  <w:comment w:id="26" w:author="Vancl Milan" w:date="2020-01-09T17:16:00Z" w:initials="VM">
    <w:p w14:paraId="45C7D0EC" w14:textId="77777777" w:rsidR="00EF35EE" w:rsidRDefault="00EF35EE">
      <w:pPr>
        <w:pStyle w:val="Textkomente"/>
      </w:pPr>
      <w:r>
        <w:rPr>
          <w:rStyle w:val="Odkaznakoment"/>
        </w:rPr>
        <w:annotationRef/>
      </w:r>
      <w:r w:rsidRPr="009A1A3B">
        <w:t>https://towardsdatascience.com/a-review-of-bert-based-models-4ffdc0f15d58</w:t>
      </w:r>
    </w:p>
  </w:comment>
  <w:comment w:id="28" w:author="Vancl Milan" w:date="2020-01-09T17:27:00Z" w:initials="VM">
    <w:p w14:paraId="1DA6CCAC" w14:textId="77777777" w:rsidR="00EF35EE" w:rsidRDefault="00EF35EE">
      <w:pPr>
        <w:pStyle w:val="Textkomente"/>
      </w:pPr>
      <w:r>
        <w:rPr>
          <w:rStyle w:val="Odkaznakoment"/>
        </w:rPr>
        <w:annotationRef/>
      </w:r>
      <w:r w:rsidRPr="00BD45FD">
        <w:t>https://github.com/huggingface/transformers</w:t>
      </w:r>
    </w:p>
  </w:comment>
  <w:comment w:id="29" w:author="Vancl Milan" w:date="2020-01-09T17:29:00Z" w:initials="VM">
    <w:p w14:paraId="23069B48" w14:textId="77777777" w:rsidR="00EF35EE" w:rsidRDefault="00EF35EE">
      <w:pPr>
        <w:pStyle w:val="Textkomente"/>
      </w:pPr>
      <w:r>
        <w:rPr>
          <w:rStyle w:val="Odkaznakoment"/>
        </w:rPr>
        <w:annotationRef/>
      </w:r>
      <w:r w:rsidRPr="00BD45FD">
        <w:t>https://github.com/google-research/bert/blob/master/multilingual.md</w:t>
      </w:r>
    </w:p>
  </w:comment>
  <w:comment w:id="30" w:author="Vancl Milan" w:date="2020-01-09T17:42:00Z" w:initials="VM">
    <w:p w14:paraId="4F7FE6DB" w14:textId="77777777" w:rsidR="00EF35EE" w:rsidRDefault="00EF35EE">
      <w:pPr>
        <w:pStyle w:val="Textkomente"/>
      </w:pPr>
      <w:r>
        <w:rPr>
          <w:rStyle w:val="Odkaznakoment"/>
        </w:rPr>
        <w:annotationRef/>
      </w:r>
      <w:r w:rsidRPr="00C64B93">
        <w:t>http://docs.deeppavlov.ai/en/master/index.html</w:t>
      </w:r>
    </w:p>
  </w:comment>
  <w:comment w:id="31" w:author="Vancl Milan" w:date="2020-01-09T17:35:00Z" w:initials="VM">
    <w:p w14:paraId="78C84742" w14:textId="77777777" w:rsidR="00EF35EE" w:rsidRDefault="00EF35EE">
      <w:pPr>
        <w:pStyle w:val="Textkomente"/>
      </w:pPr>
      <w:r>
        <w:rPr>
          <w:rStyle w:val="Odkaznakoment"/>
        </w:rPr>
        <w:annotationRef/>
      </w:r>
      <w:r w:rsidRPr="00C64B93">
        <w:t>http://docs.deeppavlov.ai/en/master/features/models/bert.html</w:t>
      </w:r>
    </w:p>
  </w:comment>
  <w:comment w:id="32" w:author="Vancl Milan" w:date="2020-01-09T18:26:00Z" w:initials="VM">
    <w:p w14:paraId="366297CD" w14:textId="77777777" w:rsidR="00EF35EE" w:rsidRDefault="00EF35EE">
      <w:pPr>
        <w:pStyle w:val="Textkomente"/>
      </w:pPr>
      <w:r>
        <w:rPr>
          <w:rStyle w:val="Odkaznakoment"/>
        </w:rPr>
        <w:annotationRef/>
      </w:r>
      <w:r w:rsidRPr="0095239C">
        <w:t>http://docs.deeppavlov.ai/en/master/features/models/classifiers.html</w:t>
      </w:r>
    </w:p>
  </w:comment>
  <w:comment w:id="33" w:author="Vancl Milan" w:date="2020-01-09T18:27:00Z" w:initials="VM">
    <w:p w14:paraId="7F6671CE" w14:textId="77777777" w:rsidR="00EF35EE" w:rsidRDefault="00EF35EE">
      <w:pPr>
        <w:pStyle w:val="Textkomente"/>
      </w:pPr>
      <w:r>
        <w:rPr>
          <w:rStyle w:val="Odkaznakoment"/>
        </w:rPr>
        <w:annotationRef/>
      </w:r>
      <w:r w:rsidRPr="0095239C">
        <w:t>https://www.kaggle.com/c/detecting-insults-in-social-commentary</w:t>
      </w:r>
    </w:p>
  </w:comment>
  <w:comment w:id="39" w:author="Vancl Milan" w:date="2020-01-09T20:35:00Z" w:initials="VM">
    <w:p w14:paraId="776C6A11" w14:textId="77777777" w:rsidR="00EF35EE" w:rsidRPr="00506A55" w:rsidRDefault="00EF35EE" w:rsidP="00506A55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Style w:val="Odkaznakoment"/>
        </w:rPr>
        <w:annotationRef/>
      </w:r>
      <w:r w:rsidRPr="00506A55">
        <w:rPr>
          <w:rFonts w:ascii="Calibri" w:eastAsia="Times New Roman" w:hAnsi="Calibri" w:cs="Calibri"/>
          <w:color w:val="000000"/>
          <w:lang w:eastAsia="cs-CZ"/>
        </w:rPr>
        <w:t>https://rare-technologies.com/sent2vec-an-unsupervised-approach-towards-learning-sentence-embeddings/</w:t>
      </w:r>
    </w:p>
    <w:p w14:paraId="152E0B16" w14:textId="77777777" w:rsidR="00EF35EE" w:rsidRDefault="00EF35EE">
      <w:pPr>
        <w:pStyle w:val="Textkomente"/>
      </w:pPr>
    </w:p>
  </w:comment>
  <w:comment w:id="40" w:author="Vancl Milan" w:date="2020-01-10T12:50:00Z" w:initials="VM">
    <w:p w14:paraId="226BF6AD" w14:textId="77777777" w:rsidR="00EF35EE" w:rsidRPr="008A1C41" w:rsidRDefault="00EF35EE" w:rsidP="004E4105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Style w:val="Odkaznakoment"/>
        </w:rPr>
        <w:annotationRef/>
      </w:r>
      <w:r w:rsidRPr="004E4105">
        <w:rPr>
          <w:rFonts w:ascii="Calibri" w:eastAsia="Times New Roman" w:hAnsi="Calibri" w:cs="Calibri"/>
          <w:color w:val="000000"/>
          <w:lang w:eastAsia="cs-CZ"/>
        </w:rPr>
        <w:t>https://datascience.stackexchange.com/questions/62658/how-to-get-sentence-embedding-using-bert</w:t>
      </w:r>
    </w:p>
  </w:comment>
  <w:comment w:id="44" w:author="Vancl Milan" w:date="2020-02-03T16:19:00Z" w:initials="VM">
    <w:p w14:paraId="0E5F2485" w14:textId="245220E4" w:rsidR="00EF35EE" w:rsidRDefault="00EF35EE">
      <w:pPr>
        <w:pStyle w:val="Textkomente"/>
      </w:pPr>
      <w:r>
        <w:rPr>
          <w:rStyle w:val="Odkaznakoment"/>
        </w:rPr>
        <w:annotationRef/>
      </w:r>
      <w:r w:rsidRPr="00AD0A85">
        <w:t>https://arxiv.org/abs/1908.10084</w:t>
      </w:r>
    </w:p>
  </w:comment>
  <w:comment w:id="50" w:author="Vancl Milan" w:date="2020-02-06T11:00:00Z" w:initials="VM">
    <w:p w14:paraId="0C455035" w14:textId="1330FDFE" w:rsidR="003612DB" w:rsidRDefault="003612DB">
      <w:pPr>
        <w:pStyle w:val="Textkomente"/>
      </w:pPr>
      <w:r>
        <w:rPr>
          <w:rStyle w:val="Odkaznakoment"/>
        </w:rPr>
        <w:annotationRef/>
      </w:r>
      <w:r w:rsidRPr="003612DB">
        <w:t>https://medium.com/@d.salvaggio/multilingual-universal-sentence-encoder-muse-f8c9cd44f171</w:t>
      </w:r>
    </w:p>
  </w:comment>
  <w:comment w:id="57" w:author="Vancl Milan" w:date="2020-01-10T15:17:00Z" w:initials="VM">
    <w:p w14:paraId="47631C61" w14:textId="292D60A6" w:rsidR="00EF35EE" w:rsidRDefault="00EF35EE">
      <w:pPr>
        <w:pStyle w:val="Textkomente"/>
      </w:pPr>
      <w:r>
        <w:rPr>
          <w:rStyle w:val="Odkaznakoment"/>
        </w:rPr>
        <w:annotationRef/>
      </w:r>
      <w:r w:rsidRPr="00F715FB">
        <w:t>https://paperswithcode.com/task/semantic-textual-similarity</w:t>
      </w:r>
    </w:p>
  </w:comment>
  <w:comment w:id="58" w:author="Vancl Milan" w:date="2020-01-10T13:45:00Z" w:initials="VM">
    <w:p w14:paraId="7D799AF7" w14:textId="3D3AE3E0" w:rsidR="00EF35EE" w:rsidRPr="008A1C41" w:rsidRDefault="00EF35EE" w:rsidP="008A1C41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Style w:val="Odkaznakoment"/>
        </w:rPr>
        <w:annotationRef/>
      </w:r>
      <w:r w:rsidRPr="008A1C41">
        <w:rPr>
          <w:rFonts w:ascii="Calibri" w:eastAsia="Times New Roman" w:hAnsi="Calibri" w:cs="Calibri"/>
          <w:color w:val="000000"/>
          <w:lang w:eastAsia="cs-CZ"/>
        </w:rPr>
        <w:t>http://mkusner.github.io/publications/WMD.pdf</w:t>
      </w:r>
    </w:p>
    <w:p w14:paraId="5902E311" w14:textId="5ECDF6CA" w:rsidR="00EF35EE" w:rsidRPr="00F715FB" w:rsidRDefault="00EF35EE">
      <w:pPr>
        <w:pStyle w:val="Textkomente"/>
        <w:rPr>
          <w:lang w:val="en-US"/>
        </w:rPr>
      </w:pPr>
    </w:p>
  </w:comment>
  <w:comment w:id="63" w:author="Vancl Milan" w:date="2020-01-10T15:35:00Z" w:initials="VM">
    <w:p w14:paraId="72D018C7" w14:textId="02893D56" w:rsidR="00EF35EE" w:rsidRDefault="00EF35EE">
      <w:pPr>
        <w:pStyle w:val="Textkomente"/>
      </w:pPr>
      <w:r>
        <w:rPr>
          <w:rStyle w:val="Odkaznakoment"/>
        </w:rPr>
        <w:annotationRef/>
      </w:r>
      <w:r w:rsidRPr="00906789">
        <w:t>david.senkyr@fit.cvut.cz</w:t>
      </w:r>
    </w:p>
  </w:comment>
  <w:comment w:id="64" w:author="Vancl Milan" w:date="2020-01-10T15:45:00Z" w:initials="VM">
    <w:p w14:paraId="106F82A7" w14:textId="6AF315BD" w:rsidR="00EF35EE" w:rsidRDefault="00EF35EE">
      <w:pPr>
        <w:pStyle w:val="Textkomente"/>
      </w:pPr>
      <w:r>
        <w:rPr>
          <w:rStyle w:val="Odkaznakoment"/>
        </w:rPr>
        <w:annotationRef/>
      </w:r>
      <w:r w:rsidRPr="00CA34FD">
        <w:t>https://paperswithcode.com/task/document-summarization</w:t>
      </w:r>
    </w:p>
  </w:comment>
  <w:comment w:id="65" w:author="Vancl Milan" w:date="2020-01-15T11:59:00Z" w:initials="VM">
    <w:p w14:paraId="5504E16D" w14:textId="545C06FD" w:rsidR="00EF35EE" w:rsidRDefault="00EF35EE">
      <w:pPr>
        <w:pStyle w:val="Textkomente"/>
      </w:pPr>
      <w:r>
        <w:rPr>
          <w:rStyle w:val="Odkaznakoment"/>
        </w:rPr>
        <w:annotationRef/>
      </w:r>
      <w:r w:rsidRPr="00A01862">
        <w:t>https://ufal.mff.cuni.cz/~popel/treex.pdf</w:t>
      </w:r>
    </w:p>
  </w:comment>
  <w:comment w:id="66" w:author="Vancl Milan" w:date="2020-01-15T12:07:00Z" w:initials="VM">
    <w:p w14:paraId="01B92C32" w14:textId="5BB2333C" w:rsidR="00EF35EE" w:rsidRDefault="00EF35EE">
      <w:pPr>
        <w:pStyle w:val="Textkomente"/>
      </w:pPr>
      <w:r>
        <w:rPr>
          <w:rStyle w:val="Odkaznakoment"/>
        </w:rPr>
        <w:annotationRef/>
      </w:r>
      <w:r w:rsidRPr="00194208">
        <w:t>https://ufal.mff.cuni.cz/pdt2.0/doc/manuals/cz/a-layer/html/ch01s02s02.html</w:t>
      </w:r>
    </w:p>
  </w:comment>
  <w:comment w:id="67" w:author="Vancl Milan" w:date="2020-01-15T12:09:00Z" w:initials="VM">
    <w:p w14:paraId="1667EE65" w14:textId="153FF9C0" w:rsidR="00EF35EE" w:rsidRDefault="00EF35EE">
      <w:pPr>
        <w:pStyle w:val="Textkomente"/>
      </w:pPr>
      <w:r>
        <w:rPr>
          <w:rStyle w:val="Odkaznakoment"/>
        </w:rPr>
        <w:annotationRef/>
      </w:r>
      <w:r w:rsidRPr="00194208">
        <w:t>https://ufal.mff.cuni.cz/pdt2.0/doc/manuals/cz/a-layer/html/ch01s02s03.html</w:t>
      </w:r>
    </w:p>
  </w:comment>
  <w:comment w:id="69" w:author="Vancl Milan" w:date="2020-01-15T12:13:00Z" w:initials="VM">
    <w:p w14:paraId="44F45BCE" w14:textId="4F36FA04" w:rsidR="00EF35EE" w:rsidRDefault="00EF35EE">
      <w:pPr>
        <w:pStyle w:val="Textkomente"/>
      </w:pPr>
      <w:r>
        <w:rPr>
          <w:rStyle w:val="Odkaznakoment"/>
        </w:rPr>
        <w:annotationRef/>
      </w:r>
      <w:r w:rsidRPr="00194208">
        <w:t>https://ufal.mff.cuni.cz/~popel/treex.pdf</w:t>
      </w:r>
    </w:p>
  </w:comment>
  <w:comment w:id="70" w:author="Vancl Milan" w:date="2020-01-16T16:20:00Z" w:initials="VM">
    <w:p w14:paraId="609F6C0D" w14:textId="4D9454A0" w:rsidR="00EF35EE" w:rsidRPr="00C07291" w:rsidRDefault="00EF35EE" w:rsidP="00C07291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Style w:val="Odkaznakoment"/>
        </w:rPr>
        <w:annotationRef/>
      </w:r>
      <w:r w:rsidRPr="00C07291">
        <w:rPr>
          <w:rFonts w:ascii="Calibri" w:eastAsia="Times New Roman" w:hAnsi="Calibri" w:cs="Calibri"/>
          <w:color w:val="000000"/>
          <w:lang w:eastAsia="cs-CZ"/>
        </w:rPr>
        <w:t>http://ufal.mff.cuni.cz/udpipe</w:t>
      </w:r>
    </w:p>
  </w:comment>
  <w:comment w:id="71" w:author="Vancl Milan" w:date="2020-01-16T16:21:00Z" w:initials="VM">
    <w:p w14:paraId="2D6A353B" w14:textId="225DDD35" w:rsidR="00EF35EE" w:rsidRPr="00C07291" w:rsidRDefault="00EF35EE" w:rsidP="00C07291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Style w:val="Odkaznakoment"/>
        </w:rPr>
        <w:annotationRef/>
      </w:r>
      <w:r w:rsidRPr="00C07291">
        <w:rPr>
          <w:rFonts w:ascii="Calibri" w:eastAsia="Times New Roman" w:hAnsi="Calibri" w:cs="Calibri"/>
          <w:color w:val="000000"/>
          <w:lang w:eastAsia="cs-CZ"/>
        </w:rPr>
        <w:t>https://github.com/udapi/udapi-python</w:t>
      </w:r>
    </w:p>
  </w:comment>
  <w:comment w:id="72" w:author="Vancl Milan" w:date="2020-01-16T16:20:00Z" w:initials="VM">
    <w:p w14:paraId="158ACA32" w14:textId="54A88912" w:rsidR="00EF35EE" w:rsidRDefault="00EF35EE">
      <w:pPr>
        <w:pStyle w:val="Textkomente"/>
      </w:pPr>
      <w:r>
        <w:rPr>
          <w:rStyle w:val="Odkaznakoment"/>
        </w:rPr>
        <w:annotationRef/>
      </w:r>
      <w:r w:rsidRPr="00C07291">
        <w:t>https://universaldependencies.org</w:t>
      </w:r>
    </w:p>
  </w:comment>
  <w:comment w:id="73" w:author="Vancl Milan" w:date="2020-01-21T10:34:00Z" w:initials="VM">
    <w:p w14:paraId="51A576F0" w14:textId="5F715B79" w:rsidR="00EF35EE" w:rsidRDefault="00EF35EE">
      <w:pPr>
        <w:pStyle w:val="Textkomente"/>
      </w:pPr>
      <w:r>
        <w:rPr>
          <w:rStyle w:val="Odkaznakoment"/>
        </w:rPr>
        <w:annotationRef/>
      </w:r>
      <w:r w:rsidRPr="005A60E7">
        <w:t>https://github.com/TakeLab/spacy-udpipe</w:t>
      </w:r>
    </w:p>
  </w:comment>
  <w:comment w:id="74" w:author="Vancl Milan" w:date="2020-01-10T15:47:00Z" w:initials="VM">
    <w:p w14:paraId="4DDCC0FB" w14:textId="77777777" w:rsidR="00EF35EE" w:rsidRDefault="00EF35EE" w:rsidP="00935441">
      <w:pPr>
        <w:pStyle w:val="Textkomente"/>
      </w:pPr>
      <w:r>
        <w:rPr>
          <w:rStyle w:val="Odkaznakoment"/>
        </w:rPr>
        <w:annotationRef/>
      </w:r>
      <w:r w:rsidRPr="00CA34FD">
        <w:t>http://www.abclinuxu.cz/poradna/programovani/show/447213</w:t>
      </w:r>
    </w:p>
  </w:comment>
  <w:comment w:id="75" w:author="Vancl Milan" w:date="2020-01-10T15:54:00Z" w:initials="VM">
    <w:p w14:paraId="28E44184" w14:textId="77777777" w:rsidR="00EF35EE" w:rsidRDefault="00EF35EE" w:rsidP="00935441">
      <w:pPr>
        <w:pStyle w:val="Textkomente"/>
      </w:pPr>
      <w:r>
        <w:rPr>
          <w:rStyle w:val="Odkaznakoment"/>
        </w:rPr>
        <w:annotationRef/>
      </w:r>
      <w:r w:rsidRPr="00CA34FD">
        <w:t>https://lindat.mff.cuni.cz/repository/xmlui/handle/11234/1-1836</w:t>
      </w:r>
    </w:p>
  </w:comment>
  <w:comment w:id="76" w:author="Vancl Milan" w:date="2020-01-10T16:13:00Z" w:initials="VM">
    <w:p w14:paraId="554BAA82" w14:textId="0DC3430D" w:rsidR="00EF35EE" w:rsidRDefault="00EF35EE" w:rsidP="00935441">
      <w:pPr>
        <w:pStyle w:val="Odstavecseseznamem"/>
        <w:ind w:left="0"/>
      </w:pPr>
      <w:r>
        <w:rPr>
          <w:rStyle w:val="Odkaznakoment"/>
        </w:rPr>
        <w:annotationRef/>
      </w:r>
      <w:r w:rsidRPr="00935441">
        <w:t>https://stanfordnlp.github.io/stanfordnlp/models.html#human-languages-supported-by-stanfordnlp</w:t>
      </w:r>
    </w:p>
  </w:comment>
  <w:comment w:id="77" w:author="Vancl Milan" w:date="2020-01-10T16:07:00Z" w:initials="VM">
    <w:p w14:paraId="64B3691C" w14:textId="6370CE50" w:rsidR="00EF35EE" w:rsidRDefault="00EF35EE">
      <w:pPr>
        <w:pStyle w:val="Textkomente"/>
      </w:pPr>
      <w:r>
        <w:rPr>
          <w:rStyle w:val="Odkaznakoment"/>
        </w:rPr>
        <w:annotationRef/>
      </w:r>
      <w:r w:rsidRPr="00935441">
        <w:t>https://www.cis.uni-muenchen.de/~schmid/tools/TreeTagger/</w:t>
      </w:r>
    </w:p>
  </w:comment>
  <w:comment w:id="78" w:author="Vancl Milan" w:date="2020-01-10T16:10:00Z" w:initials="VM">
    <w:p w14:paraId="32DA11FC" w14:textId="4BB02A14" w:rsidR="00EF35EE" w:rsidRDefault="00EF35EE">
      <w:pPr>
        <w:pStyle w:val="Textkomente"/>
      </w:pPr>
      <w:r>
        <w:rPr>
          <w:rStyle w:val="Odkaznakoment"/>
        </w:rPr>
        <w:annotationRef/>
      </w:r>
      <w:r w:rsidRPr="00935441">
        <w:t>https://www.cis.uni-muenchen.de/~schmid/tools/RFTagger/</w:t>
      </w:r>
    </w:p>
  </w:comment>
  <w:comment w:id="92" w:author="Vancl Milan" w:date="2020-01-10T22:41:00Z" w:initials="VM">
    <w:p w14:paraId="73A0843F" w14:textId="0DACC9B5" w:rsidR="00EF35EE" w:rsidRDefault="00EF35EE">
      <w:pPr>
        <w:pStyle w:val="Textkomente"/>
      </w:pPr>
      <w:r>
        <w:rPr>
          <w:rStyle w:val="Odkaznakoment"/>
        </w:rPr>
        <w:annotationRef/>
      </w:r>
      <w:hyperlink r:id="rId7" w:history="1">
        <w:r w:rsidRPr="00D873AB">
          <w:rPr>
            <w:rStyle w:val="Hypertextovodkaz"/>
          </w:rPr>
          <w:t>https://www.tenderman.cz/</w:t>
        </w:r>
      </w:hyperlink>
    </w:p>
  </w:comment>
  <w:comment w:id="93" w:author="Vancl Milan" w:date="2020-01-10T22:41:00Z" w:initials="VM">
    <w:p w14:paraId="099F7224" w14:textId="7570A585" w:rsidR="00EF35EE" w:rsidRDefault="00EF35EE" w:rsidP="002E54A4">
      <w:pPr>
        <w:pStyle w:val="Odstavecseseznamem"/>
        <w:ind w:left="0"/>
      </w:pPr>
      <w:r>
        <w:rPr>
          <w:rStyle w:val="Odkaznakoment"/>
        </w:rPr>
        <w:annotationRef/>
      </w:r>
      <w:r w:rsidRPr="00E644E3">
        <w:t>https://www.vhodne-uverejneni.cz/vite-jak-efektivne-vyhledavat-verejne-zakazky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72A310" w15:done="0"/>
  <w15:commentEx w15:paraId="01E65982" w15:done="0"/>
  <w15:commentEx w15:paraId="7D0488A5" w15:done="0"/>
  <w15:commentEx w15:paraId="31FB1988" w15:done="0"/>
  <w15:commentEx w15:paraId="090F3D11" w15:done="0"/>
  <w15:commentEx w15:paraId="40A3126B" w15:done="0"/>
  <w15:commentEx w15:paraId="28A673AB" w15:done="0"/>
  <w15:commentEx w15:paraId="14B02D55" w15:done="0"/>
  <w15:commentEx w15:paraId="45C7D0EC" w15:done="0"/>
  <w15:commentEx w15:paraId="1DA6CCAC" w15:done="0"/>
  <w15:commentEx w15:paraId="23069B48" w15:done="0"/>
  <w15:commentEx w15:paraId="4F7FE6DB" w15:done="0"/>
  <w15:commentEx w15:paraId="78C84742" w15:done="0"/>
  <w15:commentEx w15:paraId="366297CD" w15:done="0"/>
  <w15:commentEx w15:paraId="7F6671CE" w15:done="0"/>
  <w15:commentEx w15:paraId="152E0B16" w15:done="0"/>
  <w15:commentEx w15:paraId="226BF6AD" w15:done="0"/>
  <w15:commentEx w15:paraId="0E5F2485" w15:done="0"/>
  <w15:commentEx w15:paraId="0C455035" w15:done="0"/>
  <w15:commentEx w15:paraId="47631C61" w15:done="0"/>
  <w15:commentEx w15:paraId="5902E311" w15:done="0"/>
  <w15:commentEx w15:paraId="72D018C7" w15:done="0"/>
  <w15:commentEx w15:paraId="106F82A7" w15:done="0"/>
  <w15:commentEx w15:paraId="5504E16D" w15:done="0"/>
  <w15:commentEx w15:paraId="01B92C32" w15:done="0"/>
  <w15:commentEx w15:paraId="1667EE65" w15:done="0"/>
  <w15:commentEx w15:paraId="44F45BCE" w15:done="0"/>
  <w15:commentEx w15:paraId="609F6C0D" w15:done="0"/>
  <w15:commentEx w15:paraId="2D6A353B" w15:done="0"/>
  <w15:commentEx w15:paraId="158ACA32" w15:done="0"/>
  <w15:commentEx w15:paraId="51A576F0" w15:done="0"/>
  <w15:commentEx w15:paraId="4DDCC0FB" w15:done="0"/>
  <w15:commentEx w15:paraId="28E44184" w15:done="0"/>
  <w15:commentEx w15:paraId="554BAA82" w15:done="0"/>
  <w15:commentEx w15:paraId="64B3691C" w15:done="0"/>
  <w15:commentEx w15:paraId="32DA11FC" w15:done="0"/>
  <w15:commentEx w15:paraId="73A0843F" w15:done="0"/>
  <w15:commentEx w15:paraId="099F722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BE1B9" w14:textId="77777777" w:rsidR="00D37B70" w:rsidRDefault="00D37B70" w:rsidP="00E04805">
      <w:pPr>
        <w:spacing w:after="0" w:line="240" w:lineRule="auto"/>
      </w:pPr>
      <w:r>
        <w:separator/>
      </w:r>
    </w:p>
  </w:endnote>
  <w:endnote w:type="continuationSeparator" w:id="0">
    <w:p w14:paraId="0177BB5F" w14:textId="77777777" w:rsidR="00D37B70" w:rsidRDefault="00D37B70" w:rsidP="00E04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8DD27" w14:textId="77777777" w:rsidR="00D37B70" w:rsidRDefault="00D37B70" w:rsidP="00E04805">
      <w:pPr>
        <w:spacing w:after="0" w:line="240" w:lineRule="auto"/>
      </w:pPr>
      <w:r>
        <w:separator/>
      </w:r>
    </w:p>
  </w:footnote>
  <w:footnote w:type="continuationSeparator" w:id="0">
    <w:p w14:paraId="51435AF6" w14:textId="77777777" w:rsidR="00D37B70" w:rsidRDefault="00D37B70" w:rsidP="00E04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3029"/>
    <w:multiLevelType w:val="hybridMultilevel"/>
    <w:tmpl w:val="A6940C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D0104"/>
    <w:multiLevelType w:val="hybridMultilevel"/>
    <w:tmpl w:val="46A0D1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165C5"/>
    <w:multiLevelType w:val="hybridMultilevel"/>
    <w:tmpl w:val="00BA45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F7E6D"/>
    <w:multiLevelType w:val="hybridMultilevel"/>
    <w:tmpl w:val="A6940C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B764E"/>
    <w:multiLevelType w:val="hybridMultilevel"/>
    <w:tmpl w:val="D4D468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209CF"/>
    <w:multiLevelType w:val="hybridMultilevel"/>
    <w:tmpl w:val="08C4CC8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C6825"/>
    <w:multiLevelType w:val="hybridMultilevel"/>
    <w:tmpl w:val="4288D6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E2542"/>
    <w:multiLevelType w:val="hybridMultilevel"/>
    <w:tmpl w:val="F788D0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A7DE9"/>
    <w:multiLevelType w:val="hybridMultilevel"/>
    <w:tmpl w:val="685CEB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80B67"/>
    <w:multiLevelType w:val="hybridMultilevel"/>
    <w:tmpl w:val="32C06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A7B29"/>
    <w:multiLevelType w:val="hybridMultilevel"/>
    <w:tmpl w:val="354E3B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C3C80"/>
    <w:multiLevelType w:val="hybridMultilevel"/>
    <w:tmpl w:val="8B829F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C66F6"/>
    <w:multiLevelType w:val="hybridMultilevel"/>
    <w:tmpl w:val="95102E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7C1E"/>
    <w:multiLevelType w:val="hybridMultilevel"/>
    <w:tmpl w:val="E0967F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  <w:num w:numId="11">
    <w:abstractNumId w:val="12"/>
  </w:num>
  <w:num w:numId="12">
    <w:abstractNumId w:val="10"/>
  </w:num>
  <w:num w:numId="13">
    <w:abstractNumId w:val="8"/>
  </w:num>
  <w:num w:numId="14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ancl Milan">
    <w15:presenceInfo w15:providerId="AD" w15:userId="S-1-5-21-1893691856-636425866-1250845650-105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0D9"/>
    <w:rsid w:val="00026A69"/>
    <w:rsid w:val="0005524B"/>
    <w:rsid w:val="000D27CB"/>
    <w:rsid w:val="000F55DD"/>
    <w:rsid w:val="0013189A"/>
    <w:rsid w:val="0015027A"/>
    <w:rsid w:val="001728AA"/>
    <w:rsid w:val="00194208"/>
    <w:rsid w:val="001A2569"/>
    <w:rsid w:val="001B1927"/>
    <w:rsid w:val="001F7A86"/>
    <w:rsid w:val="002140B2"/>
    <w:rsid w:val="00240D1C"/>
    <w:rsid w:val="00252FAB"/>
    <w:rsid w:val="0029474A"/>
    <w:rsid w:val="002B6B8E"/>
    <w:rsid w:val="002E54A4"/>
    <w:rsid w:val="0033164A"/>
    <w:rsid w:val="003612DB"/>
    <w:rsid w:val="00396326"/>
    <w:rsid w:val="003B2B2A"/>
    <w:rsid w:val="003B5B66"/>
    <w:rsid w:val="004004D5"/>
    <w:rsid w:val="00413D34"/>
    <w:rsid w:val="004540D9"/>
    <w:rsid w:val="004833DB"/>
    <w:rsid w:val="004E4105"/>
    <w:rsid w:val="00506A55"/>
    <w:rsid w:val="00576980"/>
    <w:rsid w:val="00581398"/>
    <w:rsid w:val="00592F46"/>
    <w:rsid w:val="005A60E7"/>
    <w:rsid w:val="005C108B"/>
    <w:rsid w:val="0063222E"/>
    <w:rsid w:val="00695F77"/>
    <w:rsid w:val="006C099C"/>
    <w:rsid w:val="006D778E"/>
    <w:rsid w:val="007E0E60"/>
    <w:rsid w:val="008330AE"/>
    <w:rsid w:val="00864587"/>
    <w:rsid w:val="008A1C41"/>
    <w:rsid w:val="008B33F7"/>
    <w:rsid w:val="008E0B74"/>
    <w:rsid w:val="00906789"/>
    <w:rsid w:val="00935441"/>
    <w:rsid w:val="0095239C"/>
    <w:rsid w:val="0099400C"/>
    <w:rsid w:val="009A1A3B"/>
    <w:rsid w:val="009A474A"/>
    <w:rsid w:val="009E53C4"/>
    <w:rsid w:val="00A01862"/>
    <w:rsid w:val="00AD0A85"/>
    <w:rsid w:val="00AF70D3"/>
    <w:rsid w:val="00B1521F"/>
    <w:rsid w:val="00B1690B"/>
    <w:rsid w:val="00B55327"/>
    <w:rsid w:val="00B555D8"/>
    <w:rsid w:val="00B97538"/>
    <w:rsid w:val="00BD45FD"/>
    <w:rsid w:val="00C07291"/>
    <w:rsid w:val="00C236C3"/>
    <w:rsid w:val="00C31447"/>
    <w:rsid w:val="00C335F6"/>
    <w:rsid w:val="00C64B93"/>
    <w:rsid w:val="00C67E59"/>
    <w:rsid w:val="00C93BB6"/>
    <w:rsid w:val="00CA34FD"/>
    <w:rsid w:val="00CB5889"/>
    <w:rsid w:val="00CC2B8D"/>
    <w:rsid w:val="00CE071A"/>
    <w:rsid w:val="00CF6D13"/>
    <w:rsid w:val="00D05542"/>
    <w:rsid w:val="00D3407C"/>
    <w:rsid w:val="00D37B70"/>
    <w:rsid w:val="00DA67F2"/>
    <w:rsid w:val="00E04805"/>
    <w:rsid w:val="00E644E3"/>
    <w:rsid w:val="00EC333D"/>
    <w:rsid w:val="00EF35EE"/>
    <w:rsid w:val="00EF397B"/>
    <w:rsid w:val="00EF59C5"/>
    <w:rsid w:val="00F34135"/>
    <w:rsid w:val="00F715FB"/>
    <w:rsid w:val="00F7733B"/>
    <w:rsid w:val="00F77AF2"/>
    <w:rsid w:val="00FC1BFC"/>
    <w:rsid w:val="00FC576E"/>
    <w:rsid w:val="00FD2BC7"/>
    <w:rsid w:val="00FF0F3D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B2EB"/>
  <w15:chartTrackingRefBased/>
  <w15:docId w15:val="{3C5F2891-EF94-465E-8C07-9928FBD7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5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E0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15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018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itwtqi23ioopmk3o6ert">
    <w:name w:val="itwtqi_23ioopmk3o6ert"/>
    <w:basedOn w:val="Standardnpsmoodstavce"/>
    <w:rsid w:val="004540D9"/>
  </w:style>
  <w:style w:type="paragraph" w:styleId="Nzev">
    <w:name w:val="Title"/>
    <w:basedOn w:val="Normln"/>
    <w:next w:val="Normln"/>
    <w:link w:val="NzevChar"/>
    <w:uiPriority w:val="10"/>
    <w:qFormat/>
    <w:rsid w:val="00454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54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540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40D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40D1C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24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1">
    <w:name w:val="Grid Table 4 Accent 1"/>
    <w:basedOn w:val="Normlntabulka"/>
    <w:uiPriority w:val="49"/>
    <w:rsid w:val="00240D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adpisobsahu">
    <w:name w:val="TOC Heading"/>
    <w:basedOn w:val="Nadpis1"/>
    <w:next w:val="Normln"/>
    <w:uiPriority w:val="39"/>
    <w:unhideWhenUsed/>
    <w:qFormat/>
    <w:rsid w:val="007E0E60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E0E6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E0E60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7E0E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7E0E60"/>
    <w:pPr>
      <w:spacing w:after="100"/>
      <w:ind w:left="220"/>
    </w:pPr>
  </w:style>
  <w:style w:type="paragraph" w:styleId="Odstavecseseznamem">
    <w:name w:val="List Paragraph"/>
    <w:basedOn w:val="Normln"/>
    <w:uiPriority w:val="34"/>
    <w:qFormat/>
    <w:rsid w:val="003B2B2A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B152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B1521F"/>
    <w:pPr>
      <w:spacing w:after="100"/>
      <w:ind w:left="440"/>
    </w:pPr>
  </w:style>
  <w:style w:type="character" w:styleId="Sledovanodkaz">
    <w:name w:val="FollowedHyperlink"/>
    <w:basedOn w:val="Standardnpsmoodstavce"/>
    <w:uiPriority w:val="99"/>
    <w:semiHidden/>
    <w:unhideWhenUsed/>
    <w:rsid w:val="001F7A86"/>
    <w:rPr>
      <w:color w:val="954F72" w:themeColor="followed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9A1A3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9A1A3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9A1A3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A1A3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A1A3B"/>
    <w:rPr>
      <w:b/>
      <w:bCs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E048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04805"/>
  </w:style>
  <w:style w:type="paragraph" w:styleId="Zpat">
    <w:name w:val="footer"/>
    <w:basedOn w:val="Normln"/>
    <w:link w:val="ZpatChar"/>
    <w:uiPriority w:val="99"/>
    <w:unhideWhenUsed/>
    <w:rsid w:val="00E048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04805"/>
  </w:style>
  <w:style w:type="character" w:customStyle="1" w:styleId="Nadpis4Char">
    <w:name w:val="Nadpis 4 Char"/>
    <w:basedOn w:val="Standardnpsmoodstavce"/>
    <w:link w:val="Nadpis4"/>
    <w:uiPriority w:val="9"/>
    <w:rsid w:val="00A0186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svz.cz/ISVZ/VZ/ProfilyZadavatelu_134_2016.aspx" TargetMode="External"/><Relationship Id="rId7" Type="http://schemas.openxmlformats.org/officeDocument/2006/relationships/hyperlink" Target="https://www.tenderman.cz/" TargetMode="External"/><Relationship Id="rId2" Type="http://schemas.openxmlformats.org/officeDocument/2006/relationships/hyperlink" Target="https://vestnikverejnychzakazek.cz/SearchProfile/Search?Status=Active&amp;PageSize=50&amp;Page=1" TargetMode="External"/><Relationship Id="rId1" Type="http://schemas.openxmlformats.org/officeDocument/2006/relationships/hyperlink" Target="https://github.com/opendatalabcz/public-contracts" TargetMode="External"/><Relationship Id="rId6" Type="http://schemas.openxmlformats.org/officeDocument/2006/relationships/hyperlink" Target="https://arxiv.org/abs/1810.04805v2" TargetMode="External"/><Relationship Id="rId5" Type="http://schemas.openxmlformats.org/officeDocument/2006/relationships/hyperlink" Target="https://www.hlidacstatu.cz/" TargetMode="External"/><Relationship Id="rId4" Type="http://schemas.openxmlformats.org/officeDocument/2006/relationships/hyperlink" Target="http://www.cpvkody.cz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tenderarena.c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gordion.cz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-zakazky.c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hodne-uverejneni.cz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profilzadavatele.cz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4F682-5F84-4EB5-B90F-D092CFEEF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12140</TotalTime>
  <Pages>12</Pages>
  <Words>2384</Words>
  <Characters>14067</Characters>
  <Application>Microsoft Office Word</Application>
  <DocSecurity>0</DocSecurity>
  <Lines>117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Profinit EU, s.r.o.</Company>
  <LinksUpToDate>false</LinksUpToDate>
  <CharactersWithSpaces>16419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Vancl Milan</dc:creator>
  <cp:keywords/>
  <dc:description/>
  <cp:lastModifiedBy>Vancl Milan</cp:lastModifiedBy>
  <cp:revision>13</cp:revision>
  <dcterms:created xsi:type="dcterms:W3CDTF">2019-09-25T11:07:00Z</dcterms:created>
  <dcterms:modified xsi:type="dcterms:W3CDTF">2020-02-06T10:28:00Z</dcterms:modified>
</cp:coreProperties>
</file>